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3FF2F" w14:textId="77E1B5AA" w:rsidR="00A514DA" w:rsidRDefault="00601E64" w:rsidP="007C3004">
      <w:pPr>
        <w:pStyle w:val="Title"/>
      </w:pPr>
      <w:r>
        <w:t xml:space="preserve">Technical Appendix </w:t>
      </w:r>
    </w:p>
    <w:p w14:paraId="797752A5" w14:textId="38AA3BD1" w:rsidR="00D86E41" w:rsidDel="00601E64" w:rsidRDefault="00601E64" w:rsidP="00D86E41">
      <w:pPr>
        <w:rPr>
          <w:del w:id="0" w:author="Stasiewicz, Matthew Jon" w:date="2016-07-04T17:25:00Z"/>
        </w:rPr>
      </w:pPr>
      <w:ins w:id="1" w:author="Stasiewicz, Matthew Jon" w:date="2016-07-04T17:25:00Z">
        <w:r>
          <w:t>For &lt;working citation&gt;</w:t>
        </w:r>
      </w:ins>
    </w:p>
    <w:p w14:paraId="71AA8DF5" w14:textId="70D50EEB" w:rsidR="00D86E41" w:rsidRPr="00D86E41" w:rsidDel="00601E64" w:rsidRDefault="00D86E41" w:rsidP="00D86E41">
      <w:pPr>
        <w:rPr>
          <w:del w:id="2" w:author="Stasiewicz, Matthew Jon" w:date="2016-07-04T17:25:00Z"/>
        </w:rPr>
      </w:pPr>
    </w:p>
    <w:sdt>
      <w:sdtPr>
        <w:rPr>
          <w:rFonts w:ascii="Times New Roman" w:hAnsi="Times New Roman" w:cs="Times New Roman"/>
          <w:smallCaps w:val="0"/>
          <w:spacing w:val="0"/>
          <w:sz w:val="24"/>
          <w:szCs w:val="24"/>
        </w:rPr>
        <w:id w:val="554359659"/>
        <w:docPartObj>
          <w:docPartGallery w:val="Table of Contents"/>
          <w:docPartUnique/>
        </w:docPartObj>
      </w:sdtPr>
      <w:sdtEndPr>
        <w:rPr>
          <w:b/>
          <w:bCs/>
          <w:noProof/>
        </w:rPr>
      </w:sdtEndPr>
      <w:sdtContent>
        <w:p w14:paraId="417FBF7F" w14:textId="76B99D1F" w:rsidR="008A5396" w:rsidRDefault="008A5396">
          <w:pPr>
            <w:pStyle w:val="TOCHeading"/>
          </w:pPr>
          <w:r>
            <w:t>Table of Contents</w:t>
          </w:r>
        </w:p>
        <w:p w14:paraId="390B6E0A" w14:textId="77777777" w:rsidR="006B59DA" w:rsidRDefault="008A5396">
          <w:pPr>
            <w:pStyle w:val="TOC1"/>
            <w:tabs>
              <w:tab w:val="right" w:leader="dot" w:pos="9350"/>
            </w:tabs>
            <w:rPr>
              <w:rFonts w:eastAsiaTheme="minorEastAsia" w:cstheme="minorBidi"/>
              <w:b w:val="0"/>
              <w:bCs w:val="0"/>
              <w:noProof/>
              <w:sz w:val="22"/>
              <w:szCs w:val="22"/>
            </w:rPr>
          </w:pPr>
          <w:r>
            <w:rPr>
              <w:b w:val="0"/>
              <w:bCs w:val="0"/>
            </w:rPr>
            <w:fldChar w:fldCharType="begin"/>
          </w:r>
          <w:r>
            <w:instrText xml:space="preserve"> TOC \o "1-3" \h \z \u </w:instrText>
          </w:r>
          <w:r>
            <w:rPr>
              <w:b w:val="0"/>
              <w:bCs w:val="0"/>
            </w:rPr>
            <w:fldChar w:fldCharType="separate"/>
          </w:r>
          <w:hyperlink w:anchor="_Toc458347030" w:history="1">
            <w:r w:rsidR="006B59DA" w:rsidRPr="00637BD4">
              <w:rPr>
                <w:rStyle w:val="Hyperlink"/>
                <w:noProof/>
              </w:rPr>
              <w:t>Data Description</w:t>
            </w:r>
            <w:r w:rsidR="006B59DA">
              <w:rPr>
                <w:noProof/>
                <w:webHidden/>
              </w:rPr>
              <w:tab/>
            </w:r>
            <w:r w:rsidR="006B59DA">
              <w:rPr>
                <w:noProof/>
                <w:webHidden/>
              </w:rPr>
              <w:fldChar w:fldCharType="begin"/>
            </w:r>
            <w:r w:rsidR="006B59DA">
              <w:rPr>
                <w:noProof/>
                <w:webHidden/>
              </w:rPr>
              <w:instrText xml:space="preserve"> PAGEREF _Toc458347030 \h </w:instrText>
            </w:r>
            <w:r w:rsidR="006B59DA">
              <w:rPr>
                <w:noProof/>
                <w:webHidden/>
              </w:rPr>
            </w:r>
            <w:r w:rsidR="006B59DA">
              <w:rPr>
                <w:noProof/>
                <w:webHidden/>
              </w:rPr>
              <w:fldChar w:fldCharType="separate"/>
            </w:r>
            <w:r w:rsidR="006B59DA">
              <w:rPr>
                <w:noProof/>
                <w:webHidden/>
              </w:rPr>
              <w:t>1</w:t>
            </w:r>
            <w:r w:rsidR="006B59DA">
              <w:rPr>
                <w:noProof/>
                <w:webHidden/>
              </w:rPr>
              <w:fldChar w:fldCharType="end"/>
            </w:r>
          </w:hyperlink>
        </w:p>
        <w:p w14:paraId="068945E3" w14:textId="77777777" w:rsidR="006B59DA" w:rsidRDefault="008C339E">
          <w:pPr>
            <w:pStyle w:val="TOC2"/>
            <w:tabs>
              <w:tab w:val="right" w:leader="dot" w:pos="9350"/>
            </w:tabs>
            <w:rPr>
              <w:rFonts w:eastAsiaTheme="minorEastAsia" w:cstheme="minorBidi"/>
              <w:b w:val="0"/>
              <w:bCs w:val="0"/>
              <w:noProof/>
            </w:rPr>
          </w:pPr>
          <w:hyperlink w:anchor="_Toc458347031" w:history="1">
            <w:r w:rsidR="006B59DA" w:rsidRPr="00637BD4">
              <w:rPr>
                <w:rStyle w:val="Hyperlink"/>
                <w:noProof/>
              </w:rPr>
              <w:t>Data Available According to Year</w:t>
            </w:r>
            <w:r w:rsidR="006B59DA">
              <w:rPr>
                <w:noProof/>
                <w:webHidden/>
              </w:rPr>
              <w:tab/>
            </w:r>
            <w:r w:rsidR="006B59DA">
              <w:rPr>
                <w:noProof/>
                <w:webHidden/>
              </w:rPr>
              <w:fldChar w:fldCharType="begin"/>
            </w:r>
            <w:r w:rsidR="006B59DA">
              <w:rPr>
                <w:noProof/>
                <w:webHidden/>
              </w:rPr>
              <w:instrText xml:space="preserve"> PAGEREF _Toc458347031 \h </w:instrText>
            </w:r>
            <w:r w:rsidR="006B59DA">
              <w:rPr>
                <w:noProof/>
                <w:webHidden/>
              </w:rPr>
            </w:r>
            <w:r w:rsidR="006B59DA">
              <w:rPr>
                <w:noProof/>
                <w:webHidden/>
              </w:rPr>
              <w:fldChar w:fldCharType="separate"/>
            </w:r>
            <w:r w:rsidR="006B59DA">
              <w:rPr>
                <w:noProof/>
                <w:webHidden/>
              </w:rPr>
              <w:t>1</w:t>
            </w:r>
            <w:r w:rsidR="006B59DA">
              <w:rPr>
                <w:noProof/>
                <w:webHidden/>
              </w:rPr>
              <w:fldChar w:fldCharType="end"/>
            </w:r>
          </w:hyperlink>
        </w:p>
        <w:p w14:paraId="5B4AB72E" w14:textId="77777777" w:rsidR="006B59DA" w:rsidRDefault="008C339E">
          <w:pPr>
            <w:pStyle w:val="TOC2"/>
            <w:tabs>
              <w:tab w:val="right" w:leader="dot" w:pos="9350"/>
            </w:tabs>
            <w:rPr>
              <w:rFonts w:eastAsiaTheme="minorEastAsia" w:cstheme="minorBidi"/>
              <w:b w:val="0"/>
              <w:bCs w:val="0"/>
              <w:noProof/>
            </w:rPr>
          </w:pPr>
          <w:hyperlink w:anchor="_Toc458347032" w:history="1">
            <w:r w:rsidR="006B59DA" w:rsidRPr="00637BD4">
              <w:rPr>
                <w:rStyle w:val="Hyperlink"/>
                <w:noProof/>
              </w:rPr>
              <w:t>Data Definitions</w:t>
            </w:r>
            <w:r w:rsidR="006B59DA">
              <w:rPr>
                <w:noProof/>
                <w:webHidden/>
              </w:rPr>
              <w:tab/>
            </w:r>
            <w:r w:rsidR="006B59DA">
              <w:rPr>
                <w:noProof/>
                <w:webHidden/>
              </w:rPr>
              <w:fldChar w:fldCharType="begin"/>
            </w:r>
            <w:r w:rsidR="006B59DA">
              <w:rPr>
                <w:noProof/>
                <w:webHidden/>
              </w:rPr>
              <w:instrText xml:space="preserve"> PAGEREF _Toc458347032 \h </w:instrText>
            </w:r>
            <w:r w:rsidR="006B59DA">
              <w:rPr>
                <w:noProof/>
                <w:webHidden/>
              </w:rPr>
            </w:r>
            <w:r w:rsidR="006B59DA">
              <w:rPr>
                <w:noProof/>
                <w:webHidden/>
              </w:rPr>
              <w:fldChar w:fldCharType="separate"/>
            </w:r>
            <w:r w:rsidR="006B59DA">
              <w:rPr>
                <w:noProof/>
                <w:webHidden/>
              </w:rPr>
              <w:t>1</w:t>
            </w:r>
            <w:r w:rsidR="006B59DA">
              <w:rPr>
                <w:noProof/>
                <w:webHidden/>
              </w:rPr>
              <w:fldChar w:fldCharType="end"/>
            </w:r>
          </w:hyperlink>
        </w:p>
        <w:p w14:paraId="5C6255DF" w14:textId="77777777" w:rsidR="006B59DA" w:rsidRDefault="008C339E">
          <w:pPr>
            <w:pStyle w:val="TOC1"/>
            <w:tabs>
              <w:tab w:val="right" w:leader="dot" w:pos="9350"/>
            </w:tabs>
            <w:rPr>
              <w:rFonts w:eastAsiaTheme="minorEastAsia" w:cstheme="minorBidi"/>
              <w:b w:val="0"/>
              <w:bCs w:val="0"/>
              <w:noProof/>
              <w:sz w:val="22"/>
              <w:szCs w:val="22"/>
            </w:rPr>
          </w:pPr>
          <w:hyperlink w:anchor="_Toc458347033" w:history="1">
            <w:r w:rsidR="006B59DA" w:rsidRPr="00637BD4">
              <w:rPr>
                <w:rStyle w:val="Hyperlink"/>
                <w:noProof/>
              </w:rPr>
              <w:t>Data Gathering</w:t>
            </w:r>
            <w:r w:rsidR="006B59DA">
              <w:rPr>
                <w:noProof/>
                <w:webHidden/>
              </w:rPr>
              <w:tab/>
            </w:r>
            <w:r w:rsidR="006B59DA">
              <w:rPr>
                <w:noProof/>
                <w:webHidden/>
              </w:rPr>
              <w:fldChar w:fldCharType="begin"/>
            </w:r>
            <w:r w:rsidR="006B59DA">
              <w:rPr>
                <w:noProof/>
                <w:webHidden/>
              </w:rPr>
              <w:instrText xml:space="preserve"> PAGEREF _Toc458347033 \h </w:instrText>
            </w:r>
            <w:r w:rsidR="006B59DA">
              <w:rPr>
                <w:noProof/>
                <w:webHidden/>
              </w:rPr>
            </w:r>
            <w:r w:rsidR="006B59DA">
              <w:rPr>
                <w:noProof/>
                <w:webHidden/>
              </w:rPr>
              <w:fldChar w:fldCharType="separate"/>
            </w:r>
            <w:r w:rsidR="006B59DA">
              <w:rPr>
                <w:noProof/>
                <w:webHidden/>
              </w:rPr>
              <w:t>2</w:t>
            </w:r>
            <w:r w:rsidR="006B59DA">
              <w:rPr>
                <w:noProof/>
                <w:webHidden/>
              </w:rPr>
              <w:fldChar w:fldCharType="end"/>
            </w:r>
          </w:hyperlink>
        </w:p>
        <w:p w14:paraId="43853702" w14:textId="77777777" w:rsidR="006B59DA" w:rsidRDefault="008C339E">
          <w:pPr>
            <w:pStyle w:val="TOC2"/>
            <w:tabs>
              <w:tab w:val="right" w:leader="dot" w:pos="9350"/>
            </w:tabs>
            <w:rPr>
              <w:rFonts w:eastAsiaTheme="minorEastAsia" w:cstheme="minorBidi"/>
              <w:b w:val="0"/>
              <w:bCs w:val="0"/>
              <w:noProof/>
            </w:rPr>
          </w:pPr>
          <w:hyperlink w:anchor="_Toc458347034" w:history="1">
            <w:r w:rsidR="006B59DA" w:rsidRPr="00637BD4">
              <w:rPr>
                <w:rStyle w:val="Hyperlink"/>
                <w:noProof/>
              </w:rPr>
              <w:t>Step 1: Download Data</w:t>
            </w:r>
            <w:r w:rsidR="006B59DA">
              <w:rPr>
                <w:noProof/>
                <w:webHidden/>
              </w:rPr>
              <w:tab/>
            </w:r>
            <w:r w:rsidR="006B59DA">
              <w:rPr>
                <w:noProof/>
                <w:webHidden/>
              </w:rPr>
              <w:fldChar w:fldCharType="begin"/>
            </w:r>
            <w:r w:rsidR="006B59DA">
              <w:rPr>
                <w:noProof/>
                <w:webHidden/>
              </w:rPr>
              <w:instrText xml:space="preserve"> PAGEREF _Toc458347034 \h </w:instrText>
            </w:r>
            <w:r w:rsidR="006B59DA">
              <w:rPr>
                <w:noProof/>
                <w:webHidden/>
              </w:rPr>
            </w:r>
            <w:r w:rsidR="006B59DA">
              <w:rPr>
                <w:noProof/>
                <w:webHidden/>
              </w:rPr>
              <w:fldChar w:fldCharType="separate"/>
            </w:r>
            <w:r w:rsidR="006B59DA">
              <w:rPr>
                <w:noProof/>
                <w:webHidden/>
              </w:rPr>
              <w:t>3</w:t>
            </w:r>
            <w:r w:rsidR="006B59DA">
              <w:rPr>
                <w:noProof/>
                <w:webHidden/>
              </w:rPr>
              <w:fldChar w:fldCharType="end"/>
            </w:r>
          </w:hyperlink>
        </w:p>
        <w:p w14:paraId="689C3040" w14:textId="77777777" w:rsidR="006B59DA" w:rsidRDefault="008C339E">
          <w:pPr>
            <w:pStyle w:val="TOC2"/>
            <w:tabs>
              <w:tab w:val="right" w:leader="dot" w:pos="9350"/>
            </w:tabs>
            <w:rPr>
              <w:rFonts w:eastAsiaTheme="minorEastAsia" w:cstheme="minorBidi"/>
              <w:b w:val="0"/>
              <w:bCs w:val="0"/>
              <w:noProof/>
            </w:rPr>
          </w:pPr>
          <w:hyperlink w:anchor="_Toc458347035" w:history="1">
            <w:r w:rsidR="006B59DA" w:rsidRPr="00637BD4">
              <w:rPr>
                <w:rStyle w:val="Hyperlink"/>
                <w:noProof/>
              </w:rPr>
              <w:t>Step 2: Split Data into Common Groups</w:t>
            </w:r>
            <w:r w:rsidR="006B59DA">
              <w:rPr>
                <w:noProof/>
                <w:webHidden/>
              </w:rPr>
              <w:tab/>
            </w:r>
            <w:r w:rsidR="006B59DA">
              <w:rPr>
                <w:noProof/>
                <w:webHidden/>
              </w:rPr>
              <w:fldChar w:fldCharType="begin"/>
            </w:r>
            <w:r w:rsidR="006B59DA">
              <w:rPr>
                <w:noProof/>
                <w:webHidden/>
              </w:rPr>
              <w:instrText xml:space="preserve"> PAGEREF _Toc458347035 \h </w:instrText>
            </w:r>
            <w:r w:rsidR="006B59DA">
              <w:rPr>
                <w:noProof/>
                <w:webHidden/>
              </w:rPr>
            </w:r>
            <w:r w:rsidR="006B59DA">
              <w:rPr>
                <w:noProof/>
                <w:webHidden/>
              </w:rPr>
              <w:fldChar w:fldCharType="separate"/>
            </w:r>
            <w:r w:rsidR="006B59DA">
              <w:rPr>
                <w:noProof/>
                <w:webHidden/>
              </w:rPr>
              <w:t>3</w:t>
            </w:r>
            <w:r w:rsidR="006B59DA">
              <w:rPr>
                <w:noProof/>
                <w:webHidden/>
              </w:rPr>
              <w:fldChar w:fldCharType="end"/>
            </w:r>
          </w:hyperlink>
        </w:p>
        <w:p w14:paraId="4AF3F000" w14:textId="77777777" w:rsidR="006B59DA" w:rsidRDefault="008C339E">
          <w:pPr>
            <w:pStyle w:val="TOC2"/>
            <w:tabs>
              <w:tab w:val="right" w:leader="dot" w:pos="9350"/>
            </w:tabs>
            <w:rPr>
              <w:rFonts w:eastAsiaTheme="minorEastAsia" w:cstheme="minorBidi"/>
              <w:b w:val="0"/>
              <w:bCs w:val="0"/>
              <w:noProof/>
            </w:rPr>
          </w:pPr>
          <w:hyperlink w:anchor="_Toc458347036" w:history="1">
            <w:r w:rsidR="006B59DA" w:rsidRPr="00637BD4">
              <w:rPr>
                <w:rStyle w:val="Hyperlink"/>
                <w:noProof/>
              </w:rPr>
              <w:t>Step 3: Formatting the Groups:</w:t>
            </w:r>
            <w:r w:rsidR="006B59DA">
              <w:rPr>
                <w:noProof/>
                <w:webHidden/>
              </w:rPr>
              <w:tab/>
            </w:r>
            <w:r w:rsidR="006B59DA">
              <w:rPr>
                <w:noProof/>
                <w:webHidden/>
              </w:rPr>
              <w:fldChar w:fldCharType="begin"/>
            </w:r>
            <w:r w:rsidR="006B59DA">
              <w:rPr>
                <w:noProof/>
                <w:webHidden/>
              </w:rPr>
              <w:instrText xml:space="preserve"> PAGEREF _Toc458347036 \h </w:instrText>
            </w:r>
            <w:r w:rsidR="006B59DA">
              <w:rPr>
                <w:noProof/>
                <w:webHidden/>
              </w:rPr>
            </w:r>
            <w:r w:rsidR="006B59DA">
              <w:rPr>
                <w:noProof/>
                <w:webHidden/>
              </w:rPr>
              <w:fldChar w:fldCharType="separate"/>
            </w:r>
            <w:r w:rsidR="006B59DA">
              <w:rPr>
                <w:noProof/>
                <w:webHidden/>
              </w:rPr>
              <w:t>4</w:t>
            </w:r>
            <w:r w:rsidR="006B59DA">
              <w:rPr>
                <w:noProof/>
                <w:webHidden/>
              </w:rPr>
              <w:fldChar w:fldCharType="end"/>
            </w:r>
          </w:hyperlink>
        </w:p>
        <w:p w14:paraId="0B4B074C" w14:textId="77777777" w:rsidR="006B59DA" w:rsidRDefault="008C339E">
          <w:pPr>
            <w:pStyle w:val="TOC2"/>
            <w:tabs>
              <w:tab w:val="right" w:leader="dot" w:pos="9350"/>
            </w:tabs>
            <w:rPr>
              <w:rFonts w:eastAsiaTheme="minorEastAsia" w:cstheme="minorBidi"/>
              <w:b w:val="0"/>
              <w:bCs w:val="0"/>
              <w:noProof/>
            </w:rPr>
          </w:pPr>
          <w:hyperlink w:anchor="_Toc458347037" w:history="1">
            <w:r w:rsidR="006B59DA" w:rsidRPr="00637BD4">
              <w:rPr>
                <w:rStyle w:val="Hyperlink"/>
                <w:noProof/>
              </w:rPr>
              <w:t>Step 4: Splitting the Fields</w:t>
            </w:r>
            <w:r w:rsidR="006B59DA">
              <w:rPr>
                <w:noProof/>
                <w:webHidden/>
              </w:rPr>
              <w:tab/>
            </w:r>
            <w:r w:rsidR="006B59DA">
              <w:rPr>
                <w:noProof/>
                <w:webHidden/>
              </w:rPr>
              <w:fldChar w:fldCharType="begin"/>
            </w:r>
            <w:r w:rsidR="006B59DA">
              <w:rPr>
                <w:noProof/>
                <w:webHidden/>
              </w:rPr>
              <w:instrText xml:space="preserve"> PAGEREF _Toc458347037 \h </w:instrText>
            </w:r>
            <w:r w:rsidR="006B59DA">
              <w:rPr>
                <w:noProof/>
                <w:webHidden/>
              </w:rPr>
            </w:r>
            <w:r w:rsidR="006B59DA">
              <w:rPr>
                <w:noProof/>
                <w:webHidden/>
              </w:rPr>
              <w:fldChar w:fldCharType="separate"/>
            </w:r>
            <w:r w:rsidR="006B59DA">
              <w:rPr>
                <w:noProof/>
                <w:webHidden/>
              </w:rPr>
              <w:t>5</w:t>
            </w:r>
            <w:r w:rsidR="006B59DA">
              <w:rPr>
                <w:noProof/>
                <w:webHidden/>
              </w:rPr>
              <w:fldChar w:fldCharType="end"/>
            </w:r>
          </w:hyperlink>
        </w:p>
        <w:p w14:paraId="5863932C" w14:textId="77777777" w:rsidR="006B59DA" w:rsidRDefault="008C339E">
          <w:pPr>
            <w:pStyle w:val="TOC2"/>
            <w:tabs>
              <w:tab w:val="right" w:leader="dot" w:pos="9350"/>
            </w:tabs>
            <w:rPr>
              <w:rFonts w:eastAsiaTheme="minorEastAsia" w:cstheme="minorBidi"/>
              <w:b w:val="0"/>
              <w:bCs w:val="0"/>
              <w:noProof/>
            </w:rPr>
          </w:pPr>
          <w:hyperlink w:anchor="_Toc458347038" w:history="1">
            <w:r w:rsidR="006B59DA" w:rsidRPr="00637BD4">
              <w:rPr>
                <w:rStyle w:val="Hyperlink"/>
                <w:noProof/>
              </w:rPr>
              <w:t>Step 5: Merge Data</w:t>
            </w:r>
            <w:r w:rsidR="006B59DA">
              <w:rPr>
                <w:noProof/>
                <w:webHidden/>
              </w:rPr>
              <w:tab/>
            </w:r>
            <w:r w:rsidR="006B59DA">
              <w:rPr>
                <w:noProof/>
                <w:webHidden/>
              </w:rPr>
              <w:fldChar w:fldCharType="begin"/>
            </w:r>
            <w:r w:rsidR="006B59DA">
              <w:rPr>
                <w:noProof/>
                <w:webHidden/>
              </w:rPr>
              <w:instrText xml:space="preserve"> PAGEREF _Toc458347038 \h </w:instrText>
            </w:r>
            <w:r w:rsidR="006B59DA">
              <w:rPr>
                <w:noProof/>
                <w:webHidden/>
              </w:rPr>
            </w:r>
            <w:r w:rsidR="006B59DA">
              <w:rPr>
                <w:noProof/>
                <w:webHidden/>
              </w:rPr>
              <w:fldChar w:fldCharType="separate"/>
            </w:r>
            <w:r w:rsidR="006B59DA">
              <w:rPr>
                <w:noProof/>
                <w:webHidden/>
              </w:rPr>
              <w:t>5</w:t>
            </w:r>
            <w:r w:rsidR="006B59DA">
              <w:rPr>
                <w:noProof/>
                <w:webHidden/>
              </w:rPr>
              <w:fldChar w:fldCharType="end"/>
            </w:r>
          </w:hyperlink>
        </w:p>
        <w:p w14:paraId="7F11F165" w14:textId="77777777" w:rsidR="006B59DA" w:rsidRDefault="008C339E">
          <w:pPr>
            <w:pStyle w:val="TOC2"/>
            <w:tabs>
              <w:tab w:val="right" w:leader="dot" w:pos="9350"/>
            </w:tabs>
            <w:rPr>
              <w:rFonts w:eastAsiaTheme="minorEastAsia" w:cstheme="minorBidi"/>
              <w:b w:val="0"/>
              <w:bCs w:val="0"/>
              <w:noProof/>
            </w:rPr>
          </w:pPr>
          <w:hyperlink w:anchor="_Toc458347039" w:history="1">
            <w:r w:rsidR="006B59DA" w:rsidRPr="00637BD4">
              <w:rPr>
                <w:rStyle w:val="Hyperlink"/>
                <w:noProof/>
              </w:rPr>
              <w:t>Step 6: Clean Up</w:t>
            </w:r>
            <w:r w:rsidR="006B59DA">
              <w:rPr>
                <w:noProof/>
                <w:webHidden/>
              </w:rPr>
              <w:tab/>
            </w:r>
            <w:r w:rsidR="006B59DA">
              <w:rPr>
                <w:noProof/>
                <w:webHidden/>
              </w:rPr>
              <w:fldChar w:fldCharType="begin"/>
            </w:r>
            <w:r w:rsidR="006B59DA">
              <w:rPr>
                <w:noProof/>
                <w:webHidden/>
              </w:rPr>
              <w:instrText xml:space="preserve"> PAGEREF _Toc458347039 \h </w:instrText>
            </w:r>
            <w:r w:rsidR="006B59DA">
              <w:rPr>
                <w:noProof/>
                <w:webHidden/>
              </w:rPr>
            </w:r>
            <w:r w:rsidR="006B59DA">
              <w:rPr>
                <w:noProof/>
                <w:webHidden/>
              </w:rPr>
              <w:fldChar w:fldCharType="separate"/>
            </w:r>
            <w:r w:rsidR="006B59DA">
              <w:rPr>
                <w:noProof/>
                <w:webHidden/>
              </w:rPr>
              <w:t>5</w:t>
            </w:r>
            <w:r w:rsidR="006B59DA">
              <w:rPr>
                <w:noProof/>
                <w:webHidden/>
              </w:rPr>
              <w:fldChar w:fldCharType="end"/>
            </w:r>
          </w:hyperlink>
        </w:p>
        <w:p w14:paraId="6E66BDE7" w14:textId="77777777" w:rsidR="006B59DA" w:rsidRDefault="008C339E">
          <w:pPr>
            <w:pStyle w:val="TOC2"/>
            <w:tabs>
              <w:tab w:val="right" w:leader="dot" w:pos="9350"/>
            </w:tabs>
            <w:rPr>
              <w:rFonts w:eastAsiaTheme="minorEastAsia" w:cstheme="minorBidi"/>
              <w:b w:val="0"/>
              <w:bCs w:val="0"/>
              <w:noProof/>
            </w:rPr>
          </w:pPr>
          <w:hyperlink w:anchor="_Toc458347040" w:history="1">
            <w:r w:rsidR="006B59DA" w:rsidRPr="00637BD4">
              <w:rPr>
                <w:rStyle w:val="Hyperlink"/>
                <w:noProof/>
              </w:rPr>
              <w:t>Step 7: Analysis</w:t>
            </w:r>
            <w:r w:rsidR="006B59DA">
              <w:rPr>
                <w:noProof/>
                <w:webHidden/>
              </w:rPr>
              <w:tab/>
            </w:r>
            <w:r w:rsidR="006B59DA">
              <w:rPr>
                <w:noProof/>
                <w:webHidden/>
              </w:rPr>
              <w:fldChar w:fldCharType="begin"/>
            </w:r>
            <w:r w:rsidR="006B59DA">
              <w:rPr>
                <w:noProof/>
                <w:webHidden/>
              </w:rPr>
              <w:instrText xml:space="preserve"> PAGEREF _Toc458347040 \h </w:instrText>
            </w:r>
            <w:r w:rsidR="006B59DA">
              <w:rPr>
                <w:noProof/>
                <w:webHidden/>
              </w:rPr>
            </w:r>
            <w:r w:rsidR="006B59DA">
              <w:rPr>
                <w:noProof/>
                <w:webHidden/>
              </w:rPr>
              <w:fldChar w:fldCharType="separate"/>
            </w:r>
            <w:r w:rsidR="006B59DA">
              <w:rPr>
                <w:noProof/>
                <w:webHidden/>
              </w:rPr>
              <w:t>6</w:t>
            </w:r>
            <w:r w:rsidR="006B59DA">
              <w:rPr>
                <w:noProof/>
                <w:webHidden/>
              </w:rPr>
              <w:fldChar w:fldCharType="end"/>
            </w:r>
          </w:hyperlink>
        </w:p>
        <w:p w14:paraId="76903DD3" w14:textId="77777777" w:rsidR="006B59DA" w:rsidRDefault="008C339E">
          <w:pPr>
            <w:pStyle w:val="TOC2"/>
            <w:tabs>
              <w:tab w:val="right" w:leader="dot" w:pos="9350"/>
            </w:tabs>
            <w:rPr>
              <w:rFonts w:eastAsiaTheme="minorEastAsia" w:cstheme="minorBidi"/>
              <w:b w:val="0"/>
              <w:bCs w:val="0"/>
              <w:noProof/>
            </w:rPr>
          </w:pPr>
          <w:hyperlink w:anchor="_Toc458347041" w:history="1">
            <w:r w:rsidR="006B59DA" w:rsidRPr="00637BD4">
              <w:rPr>
                <w:rStyle w:val="Hyperlink"/>
                <w:noProof/>
              </w:rPr>
              <w:t>Step 8: Merge Summary Tables</w:t>
            </w:r>
            <w:r w:rsidR="006B59DA">
              <w:rPr>
                <w:noProof/>
                <w:webHidden/>
              </w:rPr>
              <w:tab/>
            </w:r>
            <w:r w:rsidR="006B59DA">
              <w:rPr>
                <w:noProof/>
                <w:webHidden/>
              </w:rPr>
              <w:fldChar w:fldCharType="begin"/>
            </w:r>
            <w:r w:rsidR="006B59DA">
              <w:rPr>
                <w:noProof/>
                <w:webHidden/>
              </w:rPr>
              <w:instrText xml:space="preserve"> PAGEREF _Toc458347041 \h </w:instrText>
            </w:r>
            <w:r w:rsidR="006B59DA">
              <w:rPr>
                <w:noProof/>
                <w:webHidden/>
              </w:rPr>
            </w:r>
            <w:r w:rsidR="006B59DA">
              <w:rPr>
                <w:noProof/>
                <w:webHidden/>
              </w:rPr>
              <w:fldChar w:fldCharType="separate"/>
            </w:r>
            <w:r w:rsidR="006B59DA">
              <w:rPr>
                <w:noProof/>
                <w:webHidden/>
              </w:rPr>
              <w:t>6</w:t>
            </w:r>
            <w:r w:rsidR="006B59DA">
              <w:rPr>
                <w:noProof/>
                <w:webHidden/>
              </w:rPr>
              <w:fldChar w:fldCharType="end"/>
            </w:r>
          </w:hyperlink>
        </w:p>
        <w:p w14:paraId="16A0D20C" w14:textId="77777777" w:rsidR="006B59DA" w:rsidRDefault="008C339E">
          <w:pPr>
            <w:pStyle w:val="TOC2"/>
            <w:tabs>
              <w:tab w:val="right" w:leader="dot" w:pos="9350"/>
            </w:tabs>
            <w:rPr>
              <w:rFonts w:eastAsiaTheme="minorEastAsia" w:cstheme="minorBidi"/>
              <w:b w:val="0"/>
              <w:bCs w:val="0"/>
              <w:noProof/>
            </w:rPr>
          </w:pPr>
          <w:hyperlink w:anchor="_Toc458347042" w:history="1">
            <w:r w:rsidR="006B59DA" w:rsidRPr="00637BD4">
              <w:rPr>
                <w:rStyle w:val="Hyperlink"/>
                <w:noProof/>
              </w:rPr>
              <w:t>Step 9: Clean Up</w:t>
            </w:r>
            <w:r w:rsidR="006B59DA">
              <w:rPr>
                <w:noProof/>
                <w:webHidden/>
              </w:rPr>
              <w:tab/>
            </w:r>
            <w:r w:rsidR="006B59DA">
              <w:rPr>
                <w:noProof/>
                <w:webHidden/>
              </w:rPr>
              <w:fldChar w:fldCharType="begin"/>
            </w:r>
            <w:r w:rsidR="006B59DA">
              <w:rPr>
                <w:noProof/>
                <w:webHidden/>
              </w:rPr>
              <w:instrText xml:space="preserve"> PAGEREF _Toc458347042 \h </w:instrText>
            </w:r>
            <w:r w:rsidR="006B59DA">
              <w:rPr>
                <w:noProof/>
                <w:webHidden/>
              </w:rPr>
            </w:r>
            <w:r w:rsidR="006B59DA">
              <w:rPr>
                <w:noProof/>
                <w:webHidden/>
              </w:rPr>
              <w:fldChar w:fldCharType="separate"/>
            </w:r>
            <w:r w:rsidR="006B59DA">
              <w:rPr>
                <w:noProof/>
                <w:webHidden/>
              </w:rPr>
              <w:t>6</w:t>
            </w:r>
            <w:r w:rsidR="006B59DA">
              <w:rPr>
                <w:noProof/>
                <w:webHidden/>
              </w:rPr>
              <w:fldChar w:fldCharType="end"/>
            </w:r>
          </w:hyperlink>
        </w:p>
        <w:p w14:paraId="32A6DCB8" w14:textId="77777777" w:rsidR="006B59DA" w:rsidRDefault="008C339E">
          <w:pPr>
            <w:pStyle w:val="TOC2"/>
            <w:tabs>
              <w:tab w:val="right" w:leader="dot" w:pos="9350"/>
            </w:tabs>
            <w:rPr>
              <w:rFonts w:eastAsiaTheme="minorEastAsia" w:cstheme="minorBidi"/>
              <w:b w:val="0"/>
              <w:bCs w:val="0"/>
              <w:noProof/>
            </w:rPr>
          </w:pPr>
          <w:hyperlink w:anchor="_Toc458347043" w:history="1">
            <w:r w:rsidR="006B59DA" w:rsidRPr="00637BD4">
              <w:rPr>
                <w:rStyle w:val="Hyperlink"/>
                <w:noProof/>
              </w:rPr>
              <w:t>Step 10: Analysis</w:t>
            </w:r>
            <w:r w:rsidR="006B59DA">
              <w:rPr>
                <w:noProof/>
                <w:webHidden/>
              </w:rPr>
              <w:tab/>
            </w:r>
            <w:r w:rsidR="006B59DA">
              <w:rPr>
                <w:noProof/>
                <w:webHidden/>
              </w:rPr>
              <w:fldChar w:fldCharType="begin"/>
            </w:r>
            <w:r w:rsidR="006B59DA">
              <w:rPr>
                <w:noProof/>
                <w:webHidden/>
              </w:rPr>
              <w:instrText xml:space="preserve"> PAGEREF _Toc458347043 \h </w:instrText>
            </w:r>
            <w:r w:rsidR="006B59DA">
              <w:rPr>
                <w:noProof/>
                <w:webHidden/>
              </w:rPr>
            </w:r>
            <w:r w:rsidR="006B59DA">
              <w:rPr>
                <w:noProof/>
                <w:webHidden/>
              </w:rPr>
              <w:fldChar w:fldCharType="separate"/>
            </w:r>
            <w:r w:rsidR="006B59DA">
              <w:rPr>
                <w:noProof/>
                <w:webHidden/>
              </w:rPr>
              <w:t>6</w:t>
            </w:r>
            <w:r w:rsidR="006B59DA">
              <w:rPr>
                <w:noProof/>
                <w:webHidden/>
              </w:rPr>
              <w:fldChar w:fldCharType="end"/>
            </w:r>
          </w:hyperlink>
        </w:p>
        <w:p w14:paraId="466E47D3" w14:textId="77777777" w:rsidR="006B59DA" w:rsidRDefault="008C339E">
          <w:pPr>
            <w:pStyle w:val="TOC1"/>
            <w:tabs>
              <w:tab w:val="right" w:leader="dot" w:pos="9350"/>
            </w:tabs>
            <w:rPr>
              <w:rFonts w:eastAsiaTheme="minorEastAsia" w:cstheme="minorBidi"/>
              <w:b w:val="0"/>
              <w:bCs w:val="0"/>
              <w:noProof/>
              <w:sz w:val="22"/>
              <w:szCs w:val="22"/>
            </w:rPr>
          </w:pPr>
          <w:hyperlink w:anchor="_Toc458347044" w:history="1">
            <w:r w:rsidR="006B59DA" w:rsidRPr="00637BD4">
              <w:rPr>
                <w:rStyle w:val="Hyperlink"/>
                <w:noProof/>
              </w:rPr>
              <w:t>Data Preparation</w:t>
            </w:r>
            <w:r w:rsidR="006B59DA">
              <w:rPr>
                <w:noProof/>
                <w:webHidden/>
              </w:rPr>
              <w:tab/>
            </w:r>
            <w:r w:rsidR="006B59DA">
              <w:rPr>
                <w:noProof/>
                <w:webHidden/>
              </w:rPr>
              <w:fldChar w:fldCharType="begin"/>
            </w:r>
            <w:r w:rsidR="006B59DA">
              <w:rPr>
                <w:noProof/>
                <w:webHidden/>
              </w:rPr>
              <w:instrText xml:space="preserve"> PAGEREF _Toc458347044 \h </w:instrText>
            </w:r>
            <w:r w:rsidR="006B59DA">
              <w:rPr>
                <w:noProof/>
                <w:webHidden/>
              </w:rPr>
            </w:r>
            <w:r w:rsidR="006B59DA">
              <w:rPr>
                <w:noProof/>
                <w:webHidden/>
              </w:rPr>
              <w:fldChar w:fldCharType="separate"/>
            </w:r>
            <w:r w:rsidR="006B59DA">
              <w:rPr>
                <w:noProof/>
                <w:webHidden/>
              </w:rPr>
              <w:t>7</w:t>
            </w:r>
            <w:r w:rsidR="006B59DA">
              <w:rPr>
                <w:noProof/>
                <w:webHidden/>
              </w:rPr>
              <w:fldChar w:fldCharType="end"/>
            </w:r>
          </w:hyperlink>
        </w:p>
        <w:p w14:paraId="0FC64059" w14:textId="77777777" w:rsidR="006B59DA" w:rsidRDefault="008C339E">
          <w:pPr>
            <w:pStyle w:val="TOC2"/>
            <w:tabs>
              <w:tab w:val="right" w:leader="dot" w:pos="9350"/>
            </w:tabs>
            <w:rPr>
              <w:rFonts w:eastAsiaTheme="minorEastAsia" w:cstheme="minorBidi"/>
              <w:b w:val="0"/>
              <w:bCs w:val="0"/>
              <w:noProof/>
            </w:rPr>
          </w:pPr>
          <w:hyperlink w:anchor="_Toc458347045" w:history="1">
            <w:r w:rsidR="006B59DA" w:rsidRPr="00637BD4">
              <w:rPr>
                <w:rStyle w:val="Hyperlink"/>
                <w:noProof/>
              </w:rPr>
              <w:t>Data Cataloguing</w:t>
            </w:r>
            <w:r w:rsidR="006B59DA">
              <w:rPr>
                <w:noProof/>
                <w:webHidden/>
              </w:rPr>
              <w:tab/>
            </w:r>
            <w:r w:rsidR="006B59DA">
              <w:rPr>
                <w:noProof/>
                <w:webHidden/>
              </w:rPr>
              <w:fldChar w:fldCharType="begin"/>
            </w:r>
            <w:r w:rsidR="006B59DA">
              <w:rPr>
                <w:noProof/>
                <w:webHidden/>
              </w:rPr>
              <w:instrText xml:space="preserve"> PAGEREF _Toc458347045 \h </w:instrText>
            </w:r>
            <w:r w:rsidR="006B59DA">
              <w:rPr>
                <w:noProof/>
                <w:webHidden/>
              </w:rPr>
            </w:r>
            <w:r w:rsidR="006B59DA">
              <w:rPr>
                <w:noProof/>
                <w:webHidden/>
              </w:rPr>
              <w:fldChar w:fldCharType="separate"/>
            </w:r>
            <w:r w:rsidR="006B59DA">
              <w:rPr>
                <w:noProof/>
                <w:webHidden/>
              </w:rPr>
              <w:t>7</w:t>
            </w:r>
            <w:r w:rsidR="006B59DA">
              <w:rPr>
                <w:noProof/>
                <w:webHidden/>
              </w:rPr>
              <w:fldChar w:fldCharType="end"/>
            </w:r>
          </w:hyperlink>
        </w:p>
        <w:p w14:paraId="439F4FE1" w14:textId="77777777" w:rsidR="006B59DA" w:rsidRDefault="008C339E">
          <w:pPr>
            <w:pStyle w:val="TOC3"/>
            <w:tabs>
              <w:tab w:val="right" w:leader="dot" w:pos="9350"/>
            </w:tabs>
            <w:rPr>
              <w:rFonts w:eastAsiaTheme="minorEastAsia" w:cstheme="minorBidi"/>
              <w:noProof/>
            </w:rPr>
          </w:pPr>
          <w:hyperlink w:anchor="_Toc458347046" w:history="1">
            <w:r w:rsidR="006B59DA" w:rsidRPr="00637BD4">
              <w:rPr>
                <w:rStyle w:val="Hyperlink"/>
                <w:noProof/>
              </w:rPr>
              <w:t>Species</w:t>
            </w:r>
            <w:r w:rsidR="006B59DA">
              <w:rPr>
                <w:noProof/>
                <w:webHidden/>
              </w:rPr>
              <w:tab/>
            </w:r>
            <w:r w:rsidR="006B59DA">
              <w:rPr>
                <w:noProof/>
                <w:webHidden/>
              </w:rPr>
              <w:fldChar w:fldCharType="begin"/>
            </w:r>
            <w:r w:rsidR="006B59DA">
              <w:rPr>
                <w:noProof/>
                <w:webHidden/>
              </w:rPr>
              <w:instrText xml:space="preserve"> PAGEREF _Toc458347046 \h </w:instrText>
            </w:r>
            <w:r w:rsidR="006B59DA">
              <w:rPr>
                <w:noProof/>
                <w:webHidden/>
              </w:rPr>
            </w:r>
            <w:r w:rsidR="006B59DA">
              <w:rPr>
                <w:noProof/>
                <w:webHidden/>
              </w:rPr>
              <w:fldChar w:fldCharType="separate"/>
            </w:r>
            <w:r w:rsidR="006B59DA">
              <w:rPr>
                <w:noProof/>
                <w:webHidden/>
              </w:rPr>
              <w:t>8</w:t>
            </w:r>
            <w:r w:rsidR="006B59DA">
              <w:rPr>
                <w:noProof/>
                <w:webHidden/>
              </w:rPr>
              <w:fldChar w:fldCharType="end"/>
            </w:r>
          </w:hyperlink>
        </w:p>
        <w:p w14:paraId="51C83165" w14:textId="77777777" w:rsidR="006B59DA" w:rsidRDefault="008C339E">
          <w:pPr>
            <w:pStyle w:val="TOC3"/>
            <w:tabs>
              <w:tab w:val="right" w:leader="dot" w:pos="9350"/>
            </w:tabs>
            <w:rPr>
              <w:rFonts w:eastAsiaTheme="minorEastAsia" w:cstheme="minorBidi"/>
              <w:noProof/>
            </w:rPr>
          </w:pPr>
          <w:hyperlink w:anchor="_Toc458347047" w:history="1">
            <w:r w:rsidR="006B59DA" w:rsidRPr="00637BD4">
              <w:rPr>
                <w:rStyle w:val="Hyperlink"/>
                <w:noProof/>
              </w:rPr>
              <w:t>Reason</w:t>
            </w:r>
            <w:r w:rsidR="006B59DA">
              <w:rPr>
                <w:noProof/>
                <w:webHidden/>
              </w:rPr>
              <w:tab/>
            </w:r>
            <w:r w:rsidR="006B59DA">
              <w:rPr>
                <w:noProof/>
                <w:webHidden/>
              </w:rPr>
              <w:fldChar w:fldCharType="begin"/>
            </w:r>
            <w:r w:rsidR="006B59DA">
              <w:rPr>
                <w:noProof/>
                <w:webHidden/>
              </w:rPr>
              <w:instrText xml:space="preserve"> PAGEREF _Toc458347047 \h </w:instrText>
            </w:r>
            <w:r w:rsidR="006B59DA">
              <w:rPr>
                <w:noProof/>
                <w:webHidden/>
              </w:rPr>
            </w:r>
            <w:r w:rsidR="006B59DA">
              <w:rPr>
                <w:noProof/>
                <w:webHidden/>
              </w:rPr>
              <w:fldChar w:fldCharType="separate"/>
            </w:r>
            <w:r w:rsidR="006B59DA">
              <w:rPr>
                <w:noProof/>
                <w:webHidden/>
              </w:rPr>
              <w:t>8</w:t>
            </w:r>
            <w:r w:rsidR="006B59DA">
              <w:rPr>
                <w:noProof/>
                <w:webHidden/>
              </w:rPr>
              <w:fldChar w:fldCharType="end"/>
            </w:r>
          </w:hyperlink>
        </w:p>
        <w:p w14:paraId="5CE23D68" w14:textId="1B6116EF" w:rsidR="008A5396" w:rsidRDefault="008A5396">
          <w:r>
            <w:rPr>
              <w:b/>
              <w:bCs/>
              <w:noProof/>
            </w:rPr>
            <w:fldChar w:fldCharType="end"/>
          </w:r>
        </w:p>
      </w:sdtContent>
    </w:sdt>
    <w:p w14:paraId="3807CE83" w14:textId="77777777" w:rsidR="00902219" w:rsidRDefault="00902219">
      <w:pPr>
        <w:spacing w:after="200" w:line="276" w:lineRule="auto"/>
        <w:rPr>
          <w:rFonts w:asciiTheme="majorHAnsi" w:hAnsiTheme="majorHAnsi" w:cstheme="majorBidi"/>
          <w:smallCaps/>
          <w:spacing w:val="5"/>
          <w:sz w:val="36"/>
          <w:szCs w:val="36"/>
        </w:rPr>
      </w:pPr>
      <w:r>
        <w:br w:type="page"/>
      </w:r>
    </w:p>
    <w:p w14:paraId="7FC6F963" w14:textId="45891C19" w:rsidR="00077335" w:rsidRDefault="00077335" w:rsidP="00077335">
      <w:pPr>
        <w:pStyle w:val="Heading1"/>
      </w:pPr>
      <w:bookmarkStart w:id="3" w:name="_Toc458347030"/>
      <w:r>
        <w:lastRenderedPageBreak/>
        <w:t>Data Description</w:t>
      </w:r>
      <w:bookmarkEnd w:id="3"/>
    </w:p>
    <w:p w14:paraId="45B4312E" w14:textId="13469B4B" w:rsidR="003C7186" w:rsidRDefault="005A1CD1" w:rsidP="003C7186">
      <w:r>
        <w:t>The data used in this analysis was obtained through a collection of records provided by the United St</w:t>
      </w:r>
      <w:r w:rsidR="009C7921">
        <w:t>ates Department of Agriculture.</w:t>
      </w:r>
      <w:r w:rsidR="008E3EE7">
        <w:t xml:space="preserve"> </w:t>
      </w:r>
      <w:r>
        <w:t xml:space="preserve">The USDA provides public access to food safety recalls by providing access to an archive of press releases. The dates for the archives range from </w:t>
      </w:r>
      <w:r w:rsidR="00495521">
        <w:t xml:space="preserve">1994 through 2016 and </w:t>
      </w:r>
      <w:r>
        <w:t>are categorized by year</w:t>
      </w:r>
      <w:r w:rsidR="009C7921">
        <w:t>.</w:t>
      </w:r>
      <w:r w:rsidR="003C7186">
        <w:t xml:space="preserve"> Shortcomings observed in the summary records provided for each year include a varying list of categories to describe the reasons for recalls, and missing amounts of the pounds recovered in the years 2000 through half of 2005. Additionally, the USDA provides a summary statement to accompany each year, which include a breakdown of the aforementioned metrics:</w:t>
      </w:r>
    </w:p>
    <w:p w14:paraId="2CCF8A6D" w14:textId="77777777" w:rsidR="003C7186" w:rsidRDefault="003C7186" w:rsidP="003C7186">
      <w:pPr>
        <w:pStyle w:val="ListParagraph"/>
        <w:numPr>
          <w:ilvl w:val="0"/>
          <w:numId w:val="2"/>
        </w:numPr>
      </w:pPr>
      <w:r>
        <w:t>Year of Recall</w:t>
      </w:r>
    </w:p>
    <w:p w14:paraId="30FE53D6" w14:textId="77777777" w:rsidR="003C7186" w:rsidRDefault="003C7186" w:rsidP="003C7186">
      <w:pPr>
        <w:pStyle w:val="ListParagraph"/>
        <w:numPr>
          <w:ilvl w:val="0"/>
          <w:numId w:val="2"/>
        </w:numPr>
      </w:pPr>
      <w:r>
        <w:t>Total number of recalls and the total pounds recalled, listed by</w:t>
      </w:r>
    </w:p>
    <w:p w14:paraId="27E30339" w14:textId="77777777" w:rsidR="003C7186" w:rsidRDefault="003C7186" w:rsidP="003C7186">
      <w:pPr>
        <w:pStyle w:val="ListParagraph"/>
        <w:numPr>
          <w:ilvl w:val="1"/>
          <w:numId w:val="2"/>
        </w:numPr>
      </w:pPr>
      <w:r>
        <w:t>Class (I, II, III)</w:t>
      </w:r>
    </w:p>
    <w:p w14:paraId="4AFF6A50" w14:textId="77777777" w:rsidR="003C7186" w:rsidRDefault="003C7186" w:rsidP="003C7186">
      <w:pPr>
        <w:pStyle w:val="ListParagraph"/>
        <w:numPr>
          <w:ilvl w:val="1"/>
          <w:numId w:val="2"/>
        </w:numPr>
      </w:pPr>
      <w:r>
        <w:t>Reason (STEC, Listeria, Undeclared Allergen, etc.)</w:t>
      </w:r>
    </w:p>
    <w:p w14:paraId="439E5947" w14:textId="65F3E47A" w:rsidR="003C7186" w:rsidRDefault="003C7186" w:rsidP="003C7186">
      <w:pPr>
        <w:pStyle w:val="ListParagraph"/>
        <w:numPr>
          <w:ilvl w:val="1"/>
          <w:numId w:val="2"/>
        </w:numPr>
      </w:pPr>
      <w:r>
        <w:t>Species (B</w:t>
      </w:r>
      <w:r w:rsidR="00B85AD6">
        <w:t>eef, Mixed, Pork, Poultry</w:t>
      </w:r>
      <w:bookmarkStart w:id="4" w:name="_GoBack"/>
      <w:bookmarkEnd w:id="4"/>
      <w:r>
        <w:t>)</w:t>
      </w:r>
    </w:p>
    <w:p w14:paraId="47E81DD8" w14:textId="0C4BA01A" w:rsidR="00A549F8" w:rsidRDefault="008E3EE7" w:rsidP="00DD2F6C">
      <w:pPr>
        <w:pStyle w:val="Heading2"/>
      </w:pPr>
      <w:bookmarkStart w:id="5" w:name="_Toc458347031"/>
      <w:r>
        <w:t xml:space="preserve">Data Available </w:t>
      </w:r>
      <w:r w:rsidR="00DD2F6C">
        <w:t xml:space="preserve">According to </w:t>
      </w:r>
      <w:r>
        <w:t>Year</w:t>
      </w:r>
      <w:bookmarkEnd w:id="5"/>
    </w:p>
    <w:p w14:paraId="39E32EE0" w14:textId="77777777" w:rsidR="009C7921" w:rsidRPr="001E2206" w:rsidRDefault="009C7921" w:rsidP="001E2206">
      <w:pPr>
        <w:jc w:val="center"/>
        <w:rPr>
          <w:b/>
        </w:rPr>
      </w:pPr>
    </w:p>
    <w:tbl>
      <w:tblPr>
        <w:tblStyle w:val="PlainTable4"/>
        <w:tblW w:w="0" w:type="auto"/>
        <w:tblLook w:val="04A0" w:firstRow="1" w:lastRow="0" w:firstColumn="1" w:lastColumn="0" w:noHBand="0" w:noVBand="1"/>
      </w:tblPr>
      <w:tblGrid>
        <w:gridCol w:w="2582"/>
        <w:gridCol w:w="1468"/>
        <w:gridCol w:w="1890"/>
        <w:gridCol w:w="1540"/>
        <w:gridCol w:w="1870"/>
      </w:tblGrid>
      <w:tr w:rsidR="00833842" w:rsidRPr="006A1EC7" w14:paraId="4DA06610" w14:textId="77777777" w:rsidTr="0083384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71F05320" w14:textId="0B5D34A1" w:rsidR="009C7921" w:rsidRPr="006A1EC7" w:rsidRDefault="009C7921" w:rsidP="001E2206">
            <w:pPr>
              <w:jc w:val="center"/>
              <w:rPr>
                <w:rFonts w:asciiTheme="minorHAnsi" w:hAnsiTheme="minorHAnsi"/>
              </w:rPr>
            </w:pPr>
            <w:r w:rsidRPr="006A1EC7">
              <w:rPr>
                <w:rFonts w:asciiTheme="minorHAnsi" w:hAnsiTheme="minorHAnsi"/>
              </w:rPr>
              <w:t>Detail</w:t>
            </w:r>
          </w:p>
        </w:tc>
        <w:tc>
          <w:tcPr>
            <w:tcW w:w="1468" w:type="dxa"/>
          </w:tcPr>
          <w:p w14:paraId="2BB1E232" w14:textId="396BC4EE" w:rsidR="009C7921" w:rsidRPr="006A1EC7" w:rsidRDefault="00162B59" w:rsidP="001E220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2006 - 2015</w:t>
            </w:r>
          </w:p>
        </w:tc>
        <w:tc>
          <w:tcPr>
            <w:tcW w:w="1890" w:type="dxa"/>
          </w:tcPr>
          <w:p w14:paraId="623F5D79" w14:textId="0DE6B313" w:rsidR="009C7921" w:rsidRPr="006A1EC7" w:rsidRDefault="00162B59" w:rsidP="001E220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2005</w:t>
            </w:r>
          </w:p>
        </w:tc>
        <w:tc>
          <w:tcPr>
            <w:tcW w:w="1540" w:type="dxa"/>
          </w:tcPr>
          <w:p w14:paraId="33F1C579" w14:textId="085CBBB5" w:rsidR="009C7921" w:rsidRPr="006A1EC7" w:rsidRDefault="00162B59" w:rsidP="001E220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2004 - 2000</w:t>
            </w:r>
          </w:p>
        </w:tc>
        <w:tc>
          <w:tcPr>
            <w:tcW w:w="1870" w:type="dxa"/>
          </w:tcPr>
          <w:p w14:paraId="5D31769E" w14:textId="3FEA2D64" w:rsidR="009C7921" w:rsidRPr="006A1EC7" w:rsidRDefault="00162B59" w:rsidP="001E220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1994 – 1999</w:t>
            </w:r>
          </w:p>
        </w:tc>
      </w:tr>
      <w:tr w:rsidR="00833842" w:rsidRPr="006A1EC7" w14:paraId="3845FADB"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3CD1B989" w14:textId="6FB58590" w:rsidR="009C7921" w:rsidRPr="006A1EC7" w:rsidRDefault="009C7921" w:rsidP="005D2C39">
            <w:pPr>
              <w:rPr>
                <w:rFonts w:asciiTheme="minorHAnsi" w:hAnsiTheme="minorHAnsi"/>
                <w:b w:val="0"/>
              </w:rPr>
            </w:pPr>
            <w:r w:rsidRPr="006A1EC7">
              <w:rPr>
                <w:rFonts w:asciiTheme="minorHAnsi" w:hAnsiTheme="minorHAnsi"/>
                <w:b w:val="0"/>
              </w:rPr>
              <w:t>Recall Number</w:t>
            </w:r>
          </w:p>
        </w:tc>
        <w:tc>
          <w:tcPr>
            <w:tcW w:w="1468" w:type="dxa"/>
            <w:vAlign w:val="center"/>
          </w:tcPr>
          <w:p w14:paraId="54C78347" w14:textId="15DC2402" w:rsidR="009C7921" w:rsidRPr="006A1EC7" w:rsidRDefault="00162B59"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050411B7" w14:textId="7C6D7F0D" w:rsidR="009C7921" w:rsidRPr="006A1EC7" w:rsidRDefault="00E3549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08284192" w14:textId="4DF84764"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0B683856" w14:textId="7A6A5027" w:rsidR="009C7921"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484CD126"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66E3CF69" w14:textId="40F2D16B" w:rsidR="009C7921" w:rsidRPr="006A1EC7" w:rsidRDefault="009C7921" w:rsidP="001E7013">
            <w:pPr>
              <w:rPr>
                <w:rFonts w:asciiTheme="minorHAnsi" w:hAnsiTheme="minorHAnsi"/>
                <w:b w:val="0"/>
              </w:rPr>
            </w:pPr>
            <w:r w:rsidRPr="006A1EC7">
              <w:rPr>
                <w:rFonts w:asciiTheme="minorHAnsi" w:hAnsiTheme="minorHAnsi"/>
                <w:b w:val="0"/>
              </w:rPr>
              <w:t xml:space="preserve">Recall </w:t>
            </w:r>
            <w:r w:rsidR="00DE25B1">
              <w:rPr>
                <w:rFonts w:asciiTheme="minorHAnsi" w:hAnsiTheme="minorHAnsi"/>
                <w:b w:val="0"/>
              </w:rPr>
              <w:t>Date (</w:t>
            </w:r>
            <w:r w:rsidR="001E7013">
              <w:rPr>
                <w:rFonts w:asciiTheme="minorHAnsi" w:hAnsiTheme="minorHAnsi"/>
                <w:b w:val="0"/>
              </w:rPr>
              <w:t>o</w:t>
            </w:r>
            <w:r w:rsidR="00A052D4">
              <w:rPr>
                <w:rFonts w:asciiTheme="minorHAnsi" w:hAnsiTheme="minorHAnsi"/>
                <w:b w:val="0"/>
              </w:rPr>
              <w:t>pened</w:t>
            </w:r>
            <w:r w:rsidR="00DE25B1">
              <w:rPr>
                <w:rFonts w:asciiTheme="minorHAnsi" w:hAnsiTheme="minorHAnsi"/>
                <w:b w:val="0"/>
              </w:rPr>
              <w:t>)</w:t>
            </w:r>
          </w:p>
        </w:tc>
        <w:tc>
          <w:tcPr>
            <w:tcW w:w="1468" w:type="dxa"/>
            <w:vAlign w:val="center"/>
          </w:tcPr>
          <w:p w14:paraId="4C98D44C" w14:textId="395E17F3"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1E1549B1" w14:textId="0FB0134E" w:rsidR="009C7921" w:rsidRPr="006A1EC7" w:rsidRDefault="00E35494"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31B8DC39" w14:textId="48D7A8F6"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1BE55724" w14:textId="5B91D749" w:rsidR="009C7921" w:rsidRPr="006A1EC7" w:rsidRDefault="00A052D4"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0318CD0A"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3786EF26" w14:textId="71F13618" w:rsidR="00A052D4" w:rsidRPr="006A1EC7" w:rsidRDefault="001E7013" w:rsidP="00A052D4">
            <w:pPr>
              <w:rPr>
                <w:rFonts w:asciiTheme="minorHAnsi" w:hAnsiTheme="minorHAnsi"/>
                <w:b w:val="0"/>
              </w:rPr>
            </w:pPr>
            <w:r>
              <w:rPr>
                <w:rFonts w:asciiTheme="minorHAnsi" w:hAnsiTheme="minorHAnsi"/>
                <w:b w:val="0"/>
              </w:rPr>
              <w:t>Recall Date (c</w:t>
            </w:r>
            <w:r w:rsidR="00DE25B1">
              <w:rPr>
                <w:rFonts w:asciiTheme="minorHAnsi" w:hAnsiTheme="minorHAnsi"/>
                <w:b w:val="0"/>
              </w:rPr>
              <w:t>losed)</w:t>
            </w:r>
          </w:p>
        </w:tc>
        <w:tc>
          <w:tcPr>
            <w:tcW w:w="1468" w:type="dxa"/>
            <w:vAlign w:val="center"/>
          </w:tcPr>
          <w:p w14:paraId="4E91508E" w14:textId="0E29564D" w:rsidR="00A052D4"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w:t>
            </w:r>
          </w:p>
        </w:tc>
        <w:tc>
          <w:tcPr>
            <w:tcW w:w="1890" w:type="dxa"/>
            <w:vAlign w:val="center"/>
          </w:tcPr>
          <w:p w14:paraId="37CC49ED" w14:textId="5B7F0A55" w:rsidR="00A052D4"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w:t>
            </w:r>
          </w:p>
        </w:tc>
        <w:tc>
          <w:tcPr>
            <w:tcW w:w="1540" w:type="dxa"/>
            <w:vAlign w:val="center"/>
          </w:tcPr>
          <w:p w14:paraId="333CE9FB" w14:textId="33BC5651" w:rsidR="00A052D4"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w:t>
            </w:r>
          </w:p>
        </w:tc>
        <w:tc>
          <w:tcPr>
            <w:tcW w:w="1870" w:type="dxa"/>
            <w:vAlign w:val="center"/>
          </w:tcPr>
          <w:p w14:paraId="42E916B4" w14:textId="5B48296E" w:rsidR="00A052D4"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1153BCE8"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1D784569" w14:textId="73DEAC8C" w:rsidR="009C7921" w:rsidRPr="006A1EC7" w:rsidRDefault="00833842" w:rsidP="005D2C39">
            <w:pPr>
              <w:rPr>
                <w:rFonts w:asciiTheme="minorHAnsi" w:hAnsiTheme="minorHAnsi"/>
                <w:b w:val="0"/>
              </w:rPr>
            </w:pPr>
            <w:r>
              <w:rPr>
                <w:rFonts w:asciiTheme="minorHAnsi" w:hAnsiTheme="minorHAnsi"/>
                <w:b w:val="0"/>
              </w:rPr>
              <w:t>Recalled (lbs.)</w:t>
            </w:r>
          </w:p>
        </w:tc>
        <w:tc>
          <w:tcPr>
            <w:tcW w:w="1468" w:type="dxa"/>
            <w:vAlign w:val="center"/>
          </w:tcPr>
          <w:p w14:paraId="2A0B9F91" w14:textId="69C99A18"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1AF55006" w14:textId="6838687F" w:rsidR="009C7921" w:rsidRPr="006A1EC7" w:rsidRDefault="006A1EC7"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500BC18F" w14:textId="1479B2D9"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6E0D5A72" w14:textId="04FCF3C0" w:rsidR="009C7921" w:rsidRPr="006A1EC7" w:rsidRDefault="00A052D4"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4BB09096"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5482BC90" w14:textId="584EF10C" w:rsidR="009C7921" w:rsidRPr="006A1EC7" w:rsidRDefault="00833842" w:rsidP="005D2C39">
            <w:pPr>
              <w:rPr>
                <w:rFonts w:asciiTheme="minorHAnsi" w:hAnsiTheme="minorHAnsi"/>
                <w:b w:val="0"/>
              </w:rPr>
            </w:pPr>
            <w:r>
              <w:rPr>
                <w:rFonts w:asciiTheme="minorHAnsi" w:hAnsiTheme="minorHAnsi"/>
                <w:b w:val="0"/>
              </w:rPr>
              <w:t>Recovered (lbs.)</w:t>
            </w:r>
          </w:p>
        </w:tc>
        <w:tc>
          <w:tcPr>
            <w:tcW w:w="1468" w:type="dxa"/>
            <w:vAlign w:val="center"/>
          </w:tcPr>
          <w:p w14:paraId="3688C791" w14:textId="76297C3B" w:rsidR="009C7921" w:rsidRPr="006A1EC7" w:rsidRDefault="00162B59"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385CC4B1" w14:textId="348C483C" w:rsidR="009C7921" w:rsidRPr="006A1EC7" w:rsidRDefault="00162B59"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P</w:t>
            </w:r>
          </w:p>
        </w:tc>
        <w:tc>
          <w:tcPr>
            <w:tcW w:w="1540" w:type="dxa"/>
            <w:vAlign w:val="center"/>
          </w:tcPr>
          <w:p w14:paraId="59F28AEC" w14:textId="1BCEDB44"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w:t>
            </w:r>
          </w:p>
        </w:tc>
        <w:tc>
          <w:tcPr>
            <w:tcW w:w="1870" w:type="dxa"/>
            <w:vAlign w:val="center"/>
          </w:tcPr>
          <w:p w14:paraId="48C86AA8" w14:textId="771FB343" w:rsidR="009C7921"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42C04FD3"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4FA7B75D" w14:textId="1E8FA3A9" w:rsidR="009C7921" w:rsidRPr="006A1EC7" w:rsidRDefault="009C7921" w:rsidP="005D2C39">
            <w:pPr>
              <w:rPr>
                <w:rFonts w:asciiTheme="minorHAnsi" w:hAnsiTheme="minorHAnsi"/>
                <w:b w:val="0"/>
              </w:rPr>
            </w:pPr>
            <w:r w:rsidRPr="006A1EC7">
              <w:rPr>
                <w:rFonts w:asciiTheme="minorHAnsi" w:hAnsiTheme="minorHAnsi"/>
                <w:b w:val="0"/>
              </w:rPr>
              <w:t>Recall Class</w:t>
            </w:r>
          </w:p>
        </w:tc>
        <w:tc>
          <w:tcPr>
            <w:tcW w:w="1468" w:type="dxa"/>
            <w:vAlign w:val="center"/>
          </w:tcPr>
          <w:p w14:paraId="703241B3" w14:textId="308FEAC1"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530F64D7" w14:textId="570DC493" w:rsidR="009C7921" w:rsidRPr="006A1EC7" w:rsidRDefault="006A1EC7"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109C6CD7" w14:textId="69BE8E87"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5C083AB0" w14:textId="162CF91E" w:rsidR="009C7921" w:rsidRPr="006A1EC7" w:rsidRDefault="00A052D4"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5A60098B"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4153685A" w14:textId="729A5047" w:rsidR="009C7921" w:rsidRPr="006A1EC7" w:rsidRDefault="00833842" w:rsidP="00DE25B1">
            <w:pPr>
              <w:rPr>
                <w:rFonts w:asciiTheme="minorHAnsi" w:hAnsiTheme="minorHAnsi"/>
                <w:b w:val="0"/>
              </w:rPr>
            </w:pPr>
            <w:r>
              <w:rPr>
                <w:rFonts w:asciiTheme="minorHAnsi" w:hAnsiTheme="minorHAnsi"/>
                <w:b w:val="0"/>
              </w:rPr>
              <w:t>Product</w:t>
            </w:r>
          </w:p>
        </w:tc>
        <w:tc>
          <w:tcPr>
            <w:tcW w:w="1468" w:type="dxa"/>
            <w:vAlign w:val="center"/>
          </w:tcPr>
          <w:p w14:paraId="37D71086" w14:textId="1C2DC9C1" w:rsidR="009C7921" w:rsidRPr="006A1EC7" w:rsidRDefault="00162B59"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50A1B7A0" w14:textId="463B1F95" w:rsidR="009C7921" w:rsidRPr="006A1EC7" w:rsidRDefault="006A1EC7"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670E51E2" w14:textId="4E6EAE2E"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2B68465C" w14:textId="565DBD67" w:rsidR="009C7921" w:rsidRPr="006A1EC7" w:rsidRDefault="00A052D4"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4D67E643"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63B0D7F4" w14:textId="1B4F81EB" w:rsidR="009C7921" w:rsidRPr="006A1EC7" w:rsidRDefault="00856032" w:rsidP="005D2C39">
            <w:pPr>
              <w:rPr>
                <w:rFonts w:asciiTheme="minorHAnsi" w:hAnsiTheme="minorHAnsi"/>
                <w:b w:val="0"/>
              </w:rPr>
            </w:pPr>
            <w:r>
              <w:rPr>
                <w:rFonts w:asciiTheme="minorHAnsi" w:hAnsiTheme="minorHAnsi"/>
                <w:b w:val="0"/>
              </w:rPr>
              <w:t xml:space="preserve">Product </w:t>
            </w:r>
            <w:r w:rsidR="00833842">
              <w:rPr>
                <w:rFonts w:asciiTheme="minorHAnsi" w:hAnsiTheme="minorHAnsi"/>
                <w:b w:val="0"/>
              </w:rPr>
              <w:t>Description</w:t>
            </w:r>
          </w:p>
        </w:tc>
        <w:tc>
          <w:tcPr>
            <w:tcW w:w="1468" w:type="dxa"/>
            <w:vAlign w:val="center"/>
          </w:tcPr>
          <w:p w14:paraId="125991B2" w14:textId="23A1AA36"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11371C47" w14:textId="0F2A51CC" w:rsidR="009C7921" w:rsidRPr="006A1EC7" w:rsidRDefault="006A1EC7"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0A4495A1" w14:textId="071CEC16"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042D000F" w14:textId="03461FB5" w:rsidR="009C7921" w:rsidRPr="006A1EC7" w:rsidRDefault="00A549F8"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r>
      <w:tr w:rsidR="00A53FA0" w:rsidRPr="006A1EC7" w14:paraId="387C3C89"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4542AF9E" w14:textId="27A899DE" w:rsidR="00A53FA0" w:rsidRDefault="00A53FA0" w:rsidP="005D2C39">
            <w:pPr>
              <w:rPr>
                <w:rFonts w:asciiTheme="minorHAnsi" w:hAnsiTheme="minorHAnsi"/>
                <w:b w:val="0"/>
              </w:rPr>
            </w:pPr>
            <w:r>
              <w:rPr>
                <w:rFonts w:asciiTheme="minorHAnsi" w:hAnsiTheme="minorHAnsi"/>
                <w:b w:val="0"/>
              </w:rPr>
              <w:t>Problem Type</w:t>
            </w:r>
          </w:p>
        </w:tc>
        <w:tc>
          <w:tcPr>
            <w:tcW w:w="1468" w:type="dxa"/>
            <w:vAlign w:val="center"/>
          </w:tcPr>
          <w:p w14:paraId="2A580A34" w14:textId="0A23A40E" w:rsidR="00A53FA0" w:rsidRPr="006A1EC7" w:rsidRDefault="00A53FA0"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90" w:type="dxa"/>
            <w:vAlign w:val="center"/>
          </w:tcPr>
          <w:p w14:paraId="0E8C4383" w14:textId="14596EBA" w:rsidR="00A53FA0" w:rsidRPr="006A1EC7" w:rsidRDefault="00A53FA0"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540" w:type="dxa"/>
            <w:vAlign w:val="center"/>
          </w:tcPr>
          <w:p w14:paraId="3606AB2B" w14:textId="67455F59" w:rsidR="00A53FA0" w:rsidRDefault="00C03A3D"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38E15B66" w14:textId="6B67C647" w:rsidR="00A53FA0" w:rsidRDefault="00C03A3D"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833842" w:rsidRPr="006A1EC7" w14:paraId="3AEE74E9"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6F0EE12D" w14:textId="6252D0D2" w:rsidR="009C7921" w:rsidRPr="006A1EC7" w:rsidRDefault="004F678E" w:rsidP="00A549F8">
            <w:pPr>
              <w:rPr>
                <w:rFonts w:asciiTheme="minorHAnsi" w:hAnsiTheme="minorHAnsi"/>
                <w:b w:val="0"/>
              </w:rPr>
            </w:pPr>
            <w:r>
              <w:rPr>
                <w:rFonts w:asciiTheme="minorHAnsi" w:hAnsiTheme="minorHAnsi"/>
                <w:b w:val="0"/>
              </w:rPr>
              <w:t>Annual Summary</w:t>
            </w:r>
            <w:r w:rsidR="007C72FE">
              <w:rPr>
                <w:rFonts w:asciiTheme="minorHAnsi" w:hAnsiTheme="minorHAnsi"/>
                <w:b w:val="0"/>
              </w:rPr>
              <w:t xml:space="preserve"> </w:t>
            </w:r>
            <w:r w:rsidR="00A549F8">
              <w:rPr>
                <w:rFonts w:asciiTheme="minorHAnsi" w:hAnsiTheme="minorHAnsi"/>
                <w:b w:val="0"/>
              </w:rPr>
              <w:t>Table</w:t>
            </w:r>
          </w:p>
        </w:tc>
        <w:tc>
          <w:tcPr>
            <w:tcW w:w="1468" w:type="dxa"/>
            <w:vAlign w:val="center"/>
          </w:tcPr>
          <w:p w14:paraId="28E1660C" w14:textId="0C0B9CD5"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890" w:type="dxa"/>
            <w:vAlign w:val="center"/>
          </w:tcPr>
          <w:p w14:paraId="6A14A702" w14:textId="04BBE9C3" w:rsidR="009C7921" w:rsidRPr="006A1EC7" w:rsidRDefault="00162B59"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Y</w:t>
            </w:r>
          </w:p>
        </w:tc>
        <w:tc>
          <w:tcPr>
            <w:tcW w:w="1540" w:type="dxa"/>
            <w:vAlign w:val="center"/>
          </w:tcPr>
          <w:p w14:paraId="3557F0F6" w14:textId="76CF51D5" w:rsidR="009C7921" w:rsidRPr="006A1EC7" w:rsidRDefault="006A1EC7"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N</w:t>
            </w:r>
          </w:p>
        </w:tc>
        <w:tc>
          <w:tcPr>
            <w:tcW w:w="1870" w:type="dxa"/>
            <w:vAlign w:val="center"/>
          </w:tcPr>
          <w:p w14:paraId="09C3E32A" w14:textId="0A833FEF" w:rsidR="009C7921" w:rsidRPr="006A1EC7" w:rsidRDefault="006A1EC7"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1EC7">
              <w:rPr>
                <w:rFonts w:asciiTheme="minorHAnsi" w:hAnsiTheme="minorHAnsi"/>
              </w:rPr>
              <w:t>N</w:t>
            </w:r>
          </w:p>
        </w:tc>
      </w:tr>
      <w:tr w:rsidR="00833842" w:rsidRPr="006A1EC7" w14:paraId="2707011C"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33B4D2DD" w14:textId="76D5ECF2" w:rsidR="00F22C81" w:rsidRDefault="007C72FE" w:rsidP="00833842">
            <w:pPr>
              <w:rPr>
                <w:rFonts w:asciiTheme="minorHAnsi" w:hAnsiTheme="minorHAnsi"/>
                <w:b w:val="0"/>
              </w:rPr>
            </w:pPr>
            <w:r>
              <w:rPr>
                <w:rFonts w:asciiTheme="minorHAnsi" w:hAnsiTheme="minorHAnsi"/>
                <w:b w:val="0"/>
              </w:rPr>
              <w:t xml:space="preserve">Discovery </w:t>
            </w:r>
            <w:r w:rsidR="00833842">
              <w:rPr>
                <w:rFonts w:asciiTheme="minorHAnsi" w:hAnsiTheme="minorHAnsi"/>
                <w:b w:val="0"/>
              </w:rPr>
              <w:t>Method</w:t>
            </w:r>
          </w:p>
        </w:tc>
        <w:tc>
          <w:tcPr>
            <w:tcW w:w="1468" w:type="dxa"/>
            <w:vAlign w:val="center"/>
          </w:tcPr>
          <w:p w14:paraId="3B0A2A99" w14:textId="5D36F6E3" w:rsidR="00F22C8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90" w:type="dxa"/>
            <w:vAlign w:val="center"/>
          </w:tcPr>
          <w:p w14:paraId="1010FFE9" w14:textId="28AEE7E8" w:rsidR="00F22C8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540" w:type="dxa"/>
            <w:vAlign w:val="center"/>
          </w:tcPr>
          <w:p w14:paraId="77363654" w14:textId="7B99C581" w:rsidR="00F22C8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75CF268E" w14:textId="0D13F114" w:rsidR="00F22C81" w:rsidRPr="006A1EC7" w:rsidRDefault="00A549F8"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r w:rsidR="006D0D46" w:rsidRPr="006A1EC7" w14:paraId="68A8B0AA" w14:textId="77777777" w:rsidTr="00833842">
        <w:trPr>
          <w:trHeight w:val="360"/>
        </w:trPr>
        <w:tc>
          <w:tcPr>
            <w:cnfStyle w:val="001000000000" w:firstRow="0" w:lastRow="0" w:firstColumn="1" w:lastColumn="0" w:oddVBand="0" w:evenVBand="0" w:oddHBand="0" w:evenHBand="0" w:firstRowFirstColumn="0" w:firstRowLastColumn="0" w:lastRowFirstColumn="0" w:lastRowLastColumn="0"/>
            <w:tcW w:w="2582" w:type="dxa"/>
          </w:tcPr>
          <w:p w14:paraId="2D9EA8BE" w14:textId="2C2FFFC1" w:rsidR="009C7921" w:rsidRPr="00F22C81" w:rsidRDefault="00F22C81" w:rsidP="005A1CD1">
            <w:pPr>
              <w:rPr>
                <w:rFonts w:asciiTheme="minorHAnsi" w:hAnsiTheme="minorHAnsi"/>
                <w:b w:val="0"/>
              </w:rPr>
            </w:pPr>
            <w:r>
              <w:rPr>
                <w:rFonts w:asciiTheme="minorHAnsi" w:hAnsiTheme="minorHAnsi"/>
                <w:b w:val="0"/>
              </w:rPr>
              <w:t>Distribution</w:t>
            </w:r>
          </w:p>
        </w:tc>
        <w:tc>
          <w:tcPr>
            <w:tcW w:w="1468" w:type="dxa"/>
            <w:vAlign w:val="center"/>
          </w:tcPr>
          <w:p w14:paraId="3ABC4F66" w14:textId="422DDC17"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w:t>
            </w:r>
          </w:p>
        </w:tc>
        <w:tc>
          <w:tcPr>
            <w:tcW w:w="1890" w:type="dxa"/>
            <w:vAlign w:val="center"/>
          </w:tcPr>
          <w:p w14:paraId="653ED5BE" w14:textId="5AEED248"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540" w:type="dxa"/>
            <w:vAlign w:val="center"/>
          </w:tcPr>
          <w:p w14:paraId="369AC41F" w14:textId="5053C371" w:rsidR="009C7921" w:rsidRPr="006A1EC7" w:rsidRDefault="007C72FE"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6A62BAE4" w14:textId="1F3B3A4C" w:rsidR="009C7921" w:rsidRPr="006A1EC7" w:rsidRDefault="00A549F8" w:rsidP="007C72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Y</w:t>
            </w:r>
          </w:p>
        </w:tc>
      </w:tr>
      <w:tr w:rsidR="006D0D46" w:rsidRPr="006A1EC7" w14:paraId="3B6367F1" w14:textId="77777777" w:rsidTr="0083384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82" w:type="dxa"/>
          </w:tcPr>
          <w:p w14:paraId="3EAC248B" w14:textId="46745F1D" w:rsidR="009C7921" w:rsidRPr="00F22C81" w:rsidRDefault="00F22C81" w:rsidP="005A1CD1">
            <w:pPr>
              <w:rPr>
                <w:rFonts w:asciiTheme="minorHAnsi" w:hAnsiTheme="minorHAnsi"/>
                <w:b w:val="0"/>
              </w:rPr>
            </w:pPr>
            <w:r>
              <w:rPr>
                <w:rFonts w:asciiTheme="minorHAnsi" w:hAnsiTheme="minorHAnsi"/>
                <w:b w:val="0"/>
              </w:rPr>
              <w:t xml:space="preserve">Recall </w:t>
            </w:r>
            <w:r w:rsidR="007C72FE">
              <w:rPr>
                <w:rFonts w:asciiTheme="minorHAnsi" w:hAnsiTheme="minorHAnsi"/>
                <w:b w:val="0"/>
              </w:rPr>
              <w:t xml:space="preserve">Notification </w:t>
            </w:r>
            <w:r>
              <w:rPr>
                <w:rFonts w:asciiTheme="minorHAnsi" w:hAnsiTheme="minorHAnsi"/>
                <w:b w:val="0"/>
              </w:rPr>
              <w:t>Level</w:t>
            </w:r>
          </w:p>
        </w:tc>
        <w:tc>
          <w:tcPr>
            <w:tcW w:w="1468" w:type="dxa"/>
            <w:vAlign w:val="center"/>
          </w:tcPr>
          <w:p w14:paraId="6D02B2BF" w14:textId="746125E9"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w:t>
            </w:r>
          </w:p>
        </w:tc>
        <w:tc>
          <w:tcPr>
            <w:tcW w:w="1890" w:type="dxa"/>
            <w:vAlign w:val="center"/>
          </w:tcPr>
          <w:p w14:paraId="1B9049D1" w14:textId="17060693"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540" w:type="dxa"/>
            <w:vAlign w:val="center"/>
          </w:tcPr>
          <w:p w14:paraId="096C974B" w14:textId="387DA01E" w:rsidR="009C7921" w:rsidRPr="006A1EC7" w:rsidRDefault="007C72FE"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c>
          <w:tcPr>
            <w:tcW w:w="1870" w:type="dxa"/>
            <w:vAlign w:val="center"/>
          </w:tcPr>
          <w:p w14:paraId="25F4CCD9" w14:textId="3E383347" w:rsidR="009C7921" w:rsidRPr="006A1EC7" w:rsidRDefault="00A549F8" w:rsidP="007C72F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Y</w:t>
            </w:r>
          </w:p>
        </w:tc>
      </w:tr>
    </w:tbl>
    <w:p w14:paraId="22457E5C" w14:textId="07C830AE" w:rsidR="009C7921" w:rsidRPr="007C72FE" w:rsidRDefault="007C72FE" w:rsidP="007C72FE">
      <w:pPr>
        <w:jc w:val="center"/>
        <w:rPr>
          <w:rFonts w:asciiTheme="minorHAnsi" w:hAnsiTheme="minorHAnsi"/>
        </w:rPr>
      </w:pPr>
      <w:r w:rsidRPr="007C72FE">
        <w:rPr>
          <w:rFonts w:asciiTheme="minorHAnsi" w:hAnsiTheme="minorHAnsi"/>
        </w:rPr>
        <w:t>Y = Yes</w:t>
      </w:r>
      <w:r>
        <w:rPr>
          <w:rFonts w:asciiTheme="minorHAnsi" w:hAnsiTheme="minorHAnsi"/>
        </w:rPr>
        <w:tab/>
      </w:r>
      <w:r>
        <w:rPr>
          <w:rFonts w:asciiTheme="minorHAnsi" w:hAnsiTheme="minorHAnsi"/>
        </w:rPr>
        <w:tab/>
      </w:r>
      <w:r w:rsidRPr="007C72FE">
        <w:rPr>
          <w:rFonts w:asciiTheme="minorHAnsi" w:hAnsiTheme="minorHAnsi"/>
        </w:rPr>
        <w:t>N = No</w:t>
      </w:r>
      <w:r>
        <w:rPr>
          <w:rFonts w:asciiTheme="minorHAnsi" w:hAnsiTheme="minorHAnsi"/>
        </w:rPr>
        <w:tab/>
      </w:r>
      <w:r>
        <w:rPr>
          <w:rFonts w:asciiTheme="minorHAnsi" w:hAnsiTheme="minorHAnsi"/>
        </w:rPr>
        <w:tab/>
      </w:r>
      <w:r w:rsidRPr="007C72FE">
        <w:rPr>
          <w:rFonts w:asciiTheme="minorHAnsi" w:hAnsiTheme="minorHAnsi"/>
        </w:rPr>
        <w:t>P = Partial</w:t>
      </w:r>
    </w:p>
    <w:p w14:paraId="5F0D5F5E" w14:textId="6673C8AC" w:rsidR="009C7921" w:rsidRDefault="00914EE3" w:rsidP="00914EE3">
      <w:pPr>
        <w:pStyle w:val="Heading2"/>
      </w:pPr>
      <w:bookmarkStart w:id="6" w:name="_Toc458347032"/>
      <w:r>
        <w:t>Data Definitions</w:t>
      </w:r>
      <w:bookmarkEnd w:id="6"/>
    </w:p>
    <w:p w14:paraId="1D804B0C" w14:textId="77777777" w:rsidR="00914EE3" w:rsidRDefault="00914EE3" w:rsidP="005A1CD1"/>
    <w:p w14:paraId="5DCBD1A4" w14:textId="0DEC3009" w:rsidR="00914EE3" w:rsidRPr="00DE25B1" w:rsidRDefault="00914EE3" w:rsidP="00914EE3">
      <w:pPr>
        <w:ind w:left="720"/>
      </w:pPr>
      <w:r w:rsidRPr="00914EE3">
        <w:rPr>
          <w:b/>
        </w:rPr>
        <w:t>Recall Number:</w:t>
      </w:r>
      <w:r w:rsidR="00DE25B1">
        <w:rPr>
          <w:b/>
        </w:rPr>
        <w:t xml:space="preserve"> </w:t>
      </w:r>
      <w:r w:rsidR="00DE25B1" w:rsidRPr="00DE25B1">
        <w:t>A unique</w:t>
      </w:r>
      <w:r w:rsidR="00DE25B1">
        <w:t>ly assigned identifier for each recall issued</w:t>
      </w:r>
    </w:p>
    <w:p w14:paraId="3A4CF1EA" w14:textId="77777777" w:rsidR="00914EE3" w:rsidRDefault="00914EE3" w:rsidP="00914EE3">
      <w:pPr>
        <w:ind w:left="720"/>
      </w:pPr>
    </w:p>
    <w:p w14:paraId="7D20208F" w14:textId="0E1B9A30" w:rsidR="00914EE3" w:rsidRDefault="00914EE3" w:rsidP="00914EE3">
      <w:pPr>
        <w:ind w:left="720"/>
      </w:pPr>
      <w:r w:rsidRPr="00914EE3">
        <w:rPr>
          <w:b/>
        </w:rPr>
        <w:t>Recall Date</w:t>
      </w:r>
      <w:r w:rsidR="001E7013">
        <w:rPr>
          <w:b/>
        </w:rPr>
        <w:t xml:space="preserve"> (opened)</w:t>
      </w:r>
      <w:r w:rsidRPr="00914EE3">
        <w:rPr>
          <w:b/>
        </w:rPr>
        <w:t>:</w:t>
      </w:r>
      <w:r w:rsidR="001E7013">
        <w:rPr>
          <w:b/>
        </w:rPr>
        <w:t xml:space="preserve"> </w:t>
      </w:r>
      <w:r w:rsidR="001E7013">
        <w:t>Date marking the beginning of the recall and press release issue</w:t>
      </w:r>
    </w:p>
    <w:p w14:paraId="4DB52F47" w14:textId="77777777" w:rsidR="001E7013" w:rsidRDefault="001E7013" w:rsidP="00914EE3">
      <w:pPr>
        <w:ind w:left="720"/>
      </w:pPr>
    </w:p>
    <w:p w14:paraId="3AE39AAC" w14:textId="4D1599EF" w:rsidR="001E7013" w:rsidRPr="001E7013" w:rsidRDefault="001E7013" w:rsidP="00914EE3">
      <w:pPr>
        <w:ind w:left="720"/>
      </w:pPr>
      <w:r w:rsidRPr="001E7013">
        <w:rPr>
          <w:b/>
        </w:rPr>
        <w:t xml:space="preserve">Recall Date (closed): </w:t>
      </w:r>
      <w:r w:rsidRPr="001E7013">
        <w:t xml:space="preserve">Date </w:t>
      </w:r>
      <w:r>
        <w:t>when the recall was closed.</w:t>
      </w:r>
    </w:p>
    <w:p w14:paraId="548E0AEE" w14:textId="77777777" w:rsidR="00914EE3" w:rsidRDefault="00914EE3" w:rsidP="00914EE3">
      <w:pPr>
        <w:ind w:left="720"/>
      </w:pPr>
    </w:p>
    <w:p w14:paraId="6615AB32" w14:textId="75718C63" w:rsidR="00914EE3" w:rsidRPr="001E7013" w:rsidRDefault="001E7013" w:rsidP="00914EE3">
      <w:pPr>
        <w:ind w:left="720"/>
      </w:pPr>
      <w:r>
        <w:rPr>
          <w:b/>
        </w:rPr>
        <w:lastRenderedPageBreak/>
        <w:t>Recalled (lbs.)</w:t>
      </w:r>
      <w:r w:rsidR="00914EE3" w:rsidRPr="00914EE3">
        <w:rPr>
          <w:b/>
        </w:rPr>
        <w:t xml:space="preserve">: </w:t>
      </w:r>
      <w:r>
        <w:t>The total weight of the recall measured by pounds</w:t>
      </w:r>
    </w:p>
    <w:p w14:paraId="685581A4" w14:textId="77777777" w:rsidR="00914EE3" w:rsidRDefault="00914EE3" w:rsidP="00914EE3">
      <w:pPr>
        <w:ind w:left="720"/>
      </w:pPr>
    </w:p>
    <w:p w14:paraId="53987622" w14:textId="15E3ADC2" w:rsidR="00914EE3" w:rsidRPr="001E7013" w:rsidRDefault="001E7013" w:rsidP="00914EE3">
      <w:pPr>
        <w:ind w:left="720"/>
      </w:pPr>
      <w:r>
        <w:rPr>
          <w:b/>
        </w:rPr>
        <w:t>Recovered (lbs.)</w:t>
      </w:r>
      <w:r w:rsidR="00914EE3" w:rsidRPr="00914EE3">
        <w:rPr>
          <w:b/>
        </w:rPr>
        <w:t xml:space="preserve">: </w:t>
      </w:r>
      <w:r>
        <w:t>The total weight of the amount recovered measured by pounds</w:t>
      </w:r>
    </w:p>
    <w:p w14:paraId="1AF8D36A" w14:textId="77777777" w:rsidR="00914EE3" w:rsidRDefault="00914EE3" w:rsidP="00914EE3">
      <w:pPr>
        <w:ind w:left="720"/>
      </w:pPr>
    </w:p>
    <w:p w14:paraId="0446F9A6" w14:textId="0A61D6EA" w:rsidR="00914EE3" w:rsidRPr="001E7013" w:rsidRDefault="00914EE3" w:rsidP="00914EE3">
      <w:pPr>
        <w:ind w:left="720"/>
      </w:pPr>
      <w:r w:rsidRPr="00914EE3">
        <w:rPr>
          <w:b/>
        </w:rPr>
        <w:t>Recall Class:</w:t>
      </w:r>
      <w:r w:rsidR="001E7013">
        <w:rPr>
          <w:b/>
        </w:rPr>
        <w:t xml:space="preserve"> </w:t>
      </w:r>
      <w:r w:rsidR="001E7013">
        <w:t>The severity of the recall categorized by Class I, II, and III</w:t>
      </w:r>
    </w:p>
    <w:p w14:paraId="31E40D47" w14:textId="77777777" w:rsidR="00914EE3" w:rsidRDefault="00914EE3" w:rsidP="00914EE3">
      <w:pPr>
        <w:ind w:left="720"/>
      </w:pPr>
    </w:p>
    <w:p w14:paraId="2A13EB59" w14:textId="74078DCC" w:rsidR="00914EE3" w:rsidRPr="001E7013" w:rsidRDefault="00914EE3" w:rsidP="00914EE3">
      <w:pPr>
        <w:ind w:left="720"/>
      </w:pPr>
      <w:r w:rsidRPr="00914EE3">
        <w:rPr>
          <w:b/>
        </w:rPr>
        <w:t>Product:</w:t>
      </w:r>
      <w:r w:rsidR="001E7013">
        <w:rPr>
          <w:b/>
        </w:rPr>
        <w:t xml:space="preserve"> </w:t>
      </w:r>
      <w:r w:rsidR="001E7013">
        <w:t xml:space="preserve">A short description of the item being recalled, e.g. “Ground Beef” or “Pates &amp; Mousses”. </w:t>
      </w:r>
    </w:p>
    <w:p w14:paraId="593873AC" w14:textId="77777777" w:rsidR="00914EE3" w:rsidRDefault="00914EE3" w:rsidP="00914EE3">
      <w:pPr>
        <w:ind w:left="720"/>
      </w:pPr>
    </w:p>
    <w:p w14:paraId="46E67365" w14:textId="5165EF3F" w:rsidR="00327538" w:rsidRPr="00327538" w:rsidRDefault="00327538" w:rsidP="00914EE3">
      <w:pPr>
        <w:ind w:left="720"/>
      </w:pPr>
      <w:r>
        <w:rPr>
          <w:b/>
        </w:rPr>
        <w:t xml:space="preserve">Product Description: </w:t>
      </w:r>
      <w:r>
        <w:t>A longer description about the product, including any identification codes.</w:t>
      </w:r>
    </w:p>
    <w:p w14:paraId="11E5B872" w14:textId="77777777" w:rsidR="00327538" w:rsidRDefault="00327538" w:rsidP="00914EE3">
      <w:pPr>
        <w:ind w:left="720"/>
        <w:rPr>
          <w:b/>
        </w:rPr>
      </w:pPr>
    </w:p>
    <w:p w14:paraId="3BD2A48C" w14:textId="67CA89AA" w:rsidR="00914EE3" w:rsidRDefault="00914EE3" w:rsidP="00914EE3">
      <w:pPr>
        <w:ind w:left="720"/>
      </w:pPr>
      <w:r w:rsidRPr="00914EE3">
        <w:rPr>
          <w:b/>
        </w:rPr>
        <w:t>Problem Type:</w:t>
      </w:r>
      <w:r w:rsidRPr="00327538">
        <w:t xml:space="preserve"> </w:t>
      </w:r>
      <w:r w:rsidR="00327538" w:rsidRPr="00327538">
        <w:t xml:space="preserve">A </w:t>
      </w:r>
      <w:r w:rsidR="00327538">
        <w:t xml:space="preserve">description containing the reason for the recall, such as the product being misbranded or containing allergens. </w:t>
      </w:r>
    </w:p>
    <w:p w14:paraId="3DFB2BC2" w14:textId="77777777" w:rsidR="00327538" w:rsidRDefault="00327538" w:rsidP="00914EE3">
      <w:pPr>
        <w:ind w:left="720"/>
        <w:rPr>
          <w:b/>
        </w:rPr>
      </w:pPr>
    </w:p>
    <w:p w14:paraId="601036F1" w14:textId="5671CF3D" w:rsidR="00327538" w:rsidRDefault="00327538" w:rsidP="00914EE3">
      <w:pPr>
        <w:ind w:left="720"/>
      </w:pPr>
      <w:r>
        <w:rPr>
          <w:b/>
        </w:rPr>
        <w:t xml:space="preserve">Annual Summary Table: </w:t>
      </w:r>
      <w:r>
        <w:t>A summary table was created for some years, containing number breakdowns for various categorizations assigned by a USDA analysist. The groups identified as the recall reasons change each year.</w:t>
      </w:r>
    </w:p>
    <w:p w14:paraId="59C8766D" w14:textId="77777777" w:rsidR="00593A25" w:rsidRDefault="00593A25" w:rsidP="00914EE3">
      <w:pPr>
        <w:ind w:left="720"/>
      </w:pPr>
    </w:p>
    <w:p w14:paraId="7A7421E4" w14:textId="3F9BE05E" w:rsidR="00593A25" w:rsidRDefault="00593A25" w:rsidP="00914EE3">
      <w:pPr>
        <w:ind w:left="720"/>
      </w:pPr>
      <w:r w:rsidRPr="00593A25">
        <w:rPr>
          <w:b/>
        </w:rPr>
        <w:t xml:space="preserve">Discovery Method: </w:t>
      </w:r>
      <w:r>
        <w:t xml:space="preserve">A description about how the </w:t>
      </w:r>
      <w:r w:rsidR="006D0D46">
        <w:t>problem was originally discovered.</w:t>
      </w:r>
    </w:p>
    <w:p w14:paraId="377A3BA2" w14:textId="77777777" w:rsidR="006D0D46" w:rsidRDefault="006D0D46" w:rsidP="00914EE3">
      <w:pPr>
        <w:ind w:left="720"/>
      </w:pPr>
    </w:p>
    <w:p w14:paraId="674E97DB" w14:textId="217574AC" w:rsidR="006D0D46" w:rsidRDefault="006D0D46" w:rsidP="00914EE3">
      <w:pPr>
        <w:ind w:left="720"/>
      </w:pPr>
      <w:r w:rsidRPr="006D0D46">
        <w:rPr>
          <w:b/>
        </w:rPr>
        <w:t xml:space="preserve">Distribution: </w:t>
      </w:r>
      <w:r>
        <w:t>A list of the states where the products were distributed.</w:t>
      </w:r>
    </w:p>
    <w:p w14:paraId="2DFD33A9" w14:textId="77777777" w:rsidR="003654F3" w:rsidRDefault="003654F3" w:rsidP="00914EE3">
      <w:pPr>
        <w:ind w:left="720"/>
      </w:pPr>
    </w:p>
    <w:p w14:paraId="65B3AC70" w14:textId="09B7194F" w:rsidR="003654F3" w:rsidRPr="006D0D46" w:rsidRDefault="003654F3" w:rsidP="00914EE3">
      <w:pPr>
        <w:ind w:left="720"/>
      </w:pPr>
      <w:r w:rsidRPr="003654F3">
        <w:rPr>
          <w:b/>
        </w:rPr>
        <w:t>Recall Notification Level:</w:t>
      </w:r>
      <w:r>
        <w:t xml:space="preserve"> Which consumers or agencies were notified and how were they notified.</w:t>
      </w:r>
    </w:p>
    <w:p w14:paraId="0EA14757" w14:textId="5C3A8CF3" w:rsidR="00FB3432" w:rsidRDefault="00FB3432" w:rsidP="00FB3432">
      <w:pPr>
        <w:pStyle w:val="Heading1"/>
      </w:pPr>
      <w:bookmarkStart w:id="7" w:name="_Toc458347033"/>
      <w:r>
        <w:t>Data Gathering</w:t>
      </w:r>
      <w:bookmarkEnd w:id="7"/>
    </w:p>
    <w:p w14:paraId="199D53F2" w14:textId="75AE458D" w:rsidR="00E96A0F" w:rsidRDefault="0040613A" w:rsidP="00E96A0F">
      <w:r>
        <w:t xml:space="preserve">The food recall data was published by the USDA onto their website and requires browsing by the specific year for the recall. However, the data is not easily downloaded into a self-contained spreadsheet or database file and instead presents some challenges: the data is formatted differently depending on the year, and there are discrepancies between the records listed on the main page for each year and records listed on an available summary page. </w:t>
      </w:r>
    </w:p>
    <w:p w14:paraId="77F8AB2F" w14:textId="77777777" w:rsidR="00317E9C" w:rsidRDefault="00317E9C" w:rsidP="00E96A0F"/>
    <w:p w14:paraId="39AF2F21" w14:textId="2420C4EA" w:rsidR="0040613A" w:rsidRDefault="0040613A" w:rsidP="00E96A0F">
      <w:r>
        <w:t xml:space="preserve">With food recall records spread out between 24 different years and structured in various formats, a script was written in the Python programming language to download each record, parse, and place the results into a database. Any footnotes added to the page by USDA officials was placed into </w:t>
      </w:r>
      <w:r w:rsidR="00FD497A">
        <w:t>a separate text file for referencing.</w:t>
      </w:r>
    </w:p>
    <w:p w14:paraId="3AD1C24C" w14:textId="77777777" w:rsidR="00D72A8A" w:rsidRDefault="00D72A8A" w:rsidP="00E96A0F"/>
    <w:p w14:paraId="2D0F6913" w14:textId="33E4FF4C" w:rsidR="00FD497A" w:rsidRDefault="00E60ED4" w:rsidP="00E96A0F">
      <w:r>
        <w:t>The data was gathered using four different scripts written in Python to gather the data, according to similarities in the data structures:</w:t>
      </w:r>
      <w:r w:rsidR="00FD497A">
        <w:t xml:space="preserve"> </w:t>
      </w:r>
    </w:p>
    <w:p w14:paraId="585E30DA" w14:textId="1038832B" w:rsidR="00FD497A" w:rsidRDefault="00FD497A" w:rsidP="00FD497A">
      <w:pPr>
        <w:pStyle w:val="ListParagraph"/>
        <w:numPr>
          <w:ilvl w:val="0"/>
          <w:numId w:val="5"/>
        </w:numPr>
      </w:pPr>
      <w:r>
        <w:t>1994 to 1999</w:t>
      </w:r>
    </w:p>
    <w:p w14:paraId="7837D021" w14:textId="7B7352EC" w:rsidR="00FD497A" w:rsidRDefault="00FD497A" w:rsidP="00FD497A">
      <w:pPr>
        <w:pStyle w:val="ListParagraph"/>
        <w:numPr>
          <w:ilvl w:val="0"/>
          <w:numId w:val="5"/>
        </w:numPr>
      </w:pPr>
      <w:r>
        <w:t>2000 to 2004</w:t>
      </w:r>
    </w:p>
    <w:p w14:paraId="630CC1CA" w14:textId="67A33F92" w:rsidR="00FD497A" w:rsidRDefault="00FD497A" w:rsidP="00FD497A">
      <w:pPr>
        <w:pStyle w:val="ListParagraph"/>
        <w:numPr>
          <w:ilvl w:val="0"/>
          <w:numId w:val="5"/>
        </w:numPr>
      </w:pPr>
      <w:r>
        <w:t>2005</w:t>
      </w:r>
    </w:p>
    <w:p w14:paraId="12412132" w14:textId="7CCABE05" w:rsidR="00FD497A" w:rsidRDefault="00FD497A" w:rsidP="00FD497A">
      <w:pPr>
        <w:pStyle w:val="ListParagraph"/>
        <w:numPr>
          <w:ilvl w:val="0"/>
          <w:numId w:val="5"/>
        </w:numPr>
      </w:pPr>
      <w:r>
        <w:t>2006 to 2015</w:t>
      </w:r>
    </w:p>
    <w:p w14:paraId="1F5DF063" w14:textId="142E03B0" w:rsidR="00410861" w:rsidRDefault="002C5864" w:rsidP="00410861">
      <w:pPr>
        <w:pStyle w:val="Heading2"/>
      </w:pPr>
      <w:bookmarkStart w:id="8" w:name="_Toc458347034"/>
      <w:r>
        <w:lastRenderedPageBreak/>
        <w:t xml:space="preserve">Step 1: </w:t>
      </w:r>
      <w:r w:rsidR="004D1CC4">
        <w:t>Download Data</w:t>
      </w:r>
      <w:bookmarkEnd w:id="8"/>
      <w:r w:rsidR="004D1CC4">
        <w:t xml:space="preserve"> </w:t>
      </w:r>
    </w:p>
    <w:p w14:paraId="22710900" w14:textId="0E01DC83" w:rsidR="00C3727D" w:rsidRDefault="00076BFE">
      <w:pPr>
        <w:spacing w:after="200" w:line="276" w:lineRule="auto"/>
        <w:rPr>
          <w:rFonts w:asciiTheme="minorHAnsi" w:hAnsiTheme="minorHAnsi"/>
          <w:sz w:val="20"/>
          <w:szCs w:val="20"/>
        </w:rPr>
      </w:pPr>
      <w:r w:rsidRPr="00BA4E49">
        <w:rPr>
          <w:rFonts w:asciiTheme="minorHAnsi" w:hAnsiTheme="minorHAnsi"/>
          <w:noProof/>
          <w:sz w:val="20"/>
          <w:szCs w:val="20"/>
        </w:rPr>
        <mc:AlternateContent>
          <mc:Choice Requires="wps">
            <w:drawing>
              <wp:anchor distT="0" distB="0" distL="114300" distR="114300" simplePos="0" relativeHeight="251667456" behindDoc="0" locked="0" layoutInCell="1" allowOverlap="1" wp14:anchorId="7494F6E1" wp14:editId="1D6B3E81">
                <wp:simplePos x="0" y="0"/>
                <wp:positionH relativeFrom="column">
                  <wp:posOffset>2894631</wp:posOffset>
                </wp:positionH>
                <wp:positionV relativeFrom="paragraph">
                  <wp:posOffset>563153</wp:posOffset>
                </wp:positionV>
                <wp:extent cx="457200" cy="0"/>
                <wp:effectExtent l="0" t="76200" r="50800" b="101600"/>
                <wp:wrapNone/>
                <wp:docPr id="32" name="Straight Arrow Connector 3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08E22E1D" id="_x0000_t32" coordsize="21600,21600" o:spt="32" o:oned="t" path="m0,0l21600,21600e" filled="f">
                <v:path arrowok="t" fillok="f" o:connecttype="none"/>
                <o:lock v:ext="edit" shapetype="t"/>
              </v:shapetype>
              <v:shape id="Straight Arrow Connector 32" o:spid="_x0000_s1026" type="#_x0000_t32" style="position:absolute;margin-left:227.9pt;margin-top:44.35pt;width:3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77696" behindDoc="0" locked="0" layoutInCell="1" allowOverlap="1" wp14:anchorId="517E527C" wp14:editId="55F49ABA">
                <wp:simplePos x="0" y="0"/>
                <wp:positionH relativeFrom="column">
                  <wp:posOffset>3426460</wp:posOffset>
                </wp:positionH>
                <wp:positionV relativeFrom="paragraph">
                  <wp:posOffset>2274570</wp:posOffset>
                </wp:positionV>
                <wp:extent cx="1524000" cy="692785"/>
                <wp:effectExtent l="0" t="0" r="25400" b="18415"/>
                <wp:wrapThrough wrapText="bothSides">
                  <wp:wrapPolygon edited="0">
                    <wp:start x="0" y="0"/>
                    <wp:lineTo x="0" y="21382"/>
                    <wp:lineTo x="21600" y="21382"/>
                    <wp:lineTo x="21600" y="0"/>
                    <wp:lineTo x="0" y="0"/>
                  </wp:wrapPolygon>
                </wp:wrapThrough>
                <wp:docPr id="42" name="Process 42"/>
                <wp:cNvGraphicFramePr/>
                <a:graphic xmlns:a="http://schemas.openxmlformats.org/drawingml/2006/main">
                  <a:graphicData uri="http://schemas.microsoft.com/office/word/2010/wordprocessingShape">
                    <wps:wsp>
                      <wps:cNvSpPr/>
                      <wps:spPr>
                        <a:xfrm>
                          <a:off x="0" y="0"/>
                          <a:ext cx="15240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74626" w14:textId="0DF8E5E0" w:rsidR="005378AF" w:rsidRPr="00062FCF" w:rsidRDefault="005378AF" w:rsidP="00E170C6">
                            <w:pPr>
                              <w:jc w:val="center"/>
                              <w:rPr>
                                <w:rFonts w:asciiTheme="minorHAnsi" w:hAnsiTheme="minorHAnsi"/>
                                <w:b/>
                                <w:sz w:val="20"/>
                                <w:szCs w:val="20"/>
                              </w:rPr>
                            </w:pPr>
                            <w:r>
                              <w:rPr>
                                <w:rFonts w:asciiTheme="minorHAnsi" w:hAnsiTheme="minorHAnsi"/>
                                <w:b/>
                                <w:sz w:val="20"/>
                                <w:szCs w:val="20"/>
                              </w:rPr>
                              <w:t>Place Each table into a separate Excel sheet: one sheet per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E527C" id="_x0000_t109" coordsize="21600,21600" o:spt="109" path="m,l,21600r21600,l21600,xe">
                <v:stroke joinstyle="miter"/>
                <v:path gradientshapeok="t" o:connecttype="rect"/>
              </v:shapetype>
              <v:shape id="Process 42" o:spid="_x0000_s1026" type="#_x0000_t109" style="position:absolute;margin-left:269.8pt;margin-top:179.1pt;width:120pt;height:5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" fillcolor="#4f81bd [3204]" strokecolor="#243f60 [1604]" strokeweight="2pt">
                <v:textbox>
                  <w:txbxContent>
                    <w:p w14:paraId="2CE74626" w14:textId="0DF8E5E0" w:rsidR="005378AF" w:rsidRPr="00062FCF" w:rsidRDefault="005378AF" w:rsidP="00E170C6">
                      <w:pPr>
                        <w:jc w:val="center"/>
                        <w:rPr>
                          <w:rFonts w:asciiTheme="minorHAnsi" w:hAnsiTheme="minorHAnsi"/>
                          <w:b/>
                          <w:sz w:val="20"/>
                          <w:szCs w:val="20"/>
                        </w:rPr>
                      </w:pPr>
                      <w:r>
                        <w:rPr>
                          <w:rFonts w:asciiTheme="minorHAnsi" w:hAnsiTheme="minorHAnsi"/>
                          <w:b/>
                          <w:sz w:val="20"/>
                          <w:szCs w:val="20"/>
                        </w:rPr>
                        <w:t>Place Each table into a separate Excel sheet: one sheet per year</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668480" behindDoc="0" locked="0" layoutInCell="1" allowOverlap="1" wp14:anchorId="4F9C35AC" wp14:editId="0B0B6C3D">
                <wp:simplePos x="0" y="0"/>
                <wp:positionH relativeFrom="column">
                  <wp:posOffset>3355340</wp:posOffset>
                </wp:positionH>
                <wp:positionV relativeFrom="paragraph">
                  <wp:posOffset>109220</wp:posOffset>
                </wp:positionV>
                <wp:extent cx="1673225" cy="921385"/>
                <wp:effectExtent l="0" t="0" r="28575" b="18415"/>
                <wp:wrapThrough wrapText="bothSides">
                  <wp:wrapPolygon edited="0">
                    <wp:start x="9509" y="0"/>
                    <wp:lineTo x="0" y="9527"/>
                    <wp:lineTo x="0" y="11909"/>
                    <wp:lineTo x="9509" y="21436"/>
                    <wp:lineTo x="12132" y="21436"/>
                    <wp:lineTo x="21641" y="11909"/>
                    <wp:lineTo x="21641" y="9527"/>
                    <wp:lineTo x="12132" y="0"/>
                    <wp:lineTo x="9509" y="0"/>
                  </wp:wrapPolygon>
                </wp:wrapThrough>
                <wp:docPr id="33" name="Decision 33"/>
                <wp:cNvGraphicFramePr/>
                <a:graphic xmlns:a="http://schemas.openxmlformats.org/drawingml/2006/main">
                  <a:graphicData uri="http://schemas.microsoft.com/office/word/2010/wordprocessingShape">
                    <wps:wsp>
                      <wps:cNvSpPr/>
                      <wps:spPr>
                        <a:xfrm>
                          <a:off x="0" y="0"/>
                          <a:ext cx="1673225" cy="9213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ED9F7" w14:textId="2CDE099D" w:rsidR="005378AF" w:rsidRPr="00062FCF" w:rsidRDefault="005378AF" w:rsidP="00062FCF">
                            <w:pPr>
                              <w:jc w:val="center"/>
                              <w:rPr>
                                <w:rFonts w:asciiTheme="minorHAnsi" w:hAnsiTheme="minorHAnsi"/>
                                <w:b/>
                                <w:sz w:val="20"/>
                                <w:szCs w:val="20"/>
                              </w:rPr>
                            </w:pPr>
                            <w:r w:rsidRPr="00062FCF">
                              <w:rPr>
                                <w:rFonts w:asciiTheme="minorHAnsi" w:hAnsiTheme="minorHAnsi"/>
                                <w:b/>
                                <w:sz w:val="20"/>
                                <w:szCs w:val="20"/>
                              </w:rPr>
                              <w:t>Is Summary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C35AC" id="_x0000_t110" coordsize="21600,21600" o:spt="110" path="m10800,l,10800,10800,21600,21600,10800xe">
                <v:stroke joinstyle="miter"/>
                <v:path gradientshapeok="t" o:connecttype="rect" textboxrect="5400,5400,16200,16200"/>
              </v:shapetype>
              <v:shape id="Decision 33" o:spid="_x0000_s1027" type="#_x0000_t110" style="position:absolute;margin-left:264.2pt;margin-top:8.6pt;width:131.75pt;height:7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" fillcolor="#4f81bd [3204]" strokecolor="#243f60 [1604]" strokeweight="2pt">
                <v:textbox>
                  <w:txbxContent>
                    <w:p w14:paraId="716ED9F7" w14:textId="2CDE099D" w:rsidR="005378AF" w:rsidRPr="00062FCF" w:rsidRDefault="005378AF" w:rsidP="00062FCF">
                      <w:pPr>
                        <w:jc w:val="center"/>
                        <w:rPr>
                          <w:rFonts w:asciiTheme="minorHAnsi" w:hAnsiTheme="minorHAnsi"/>
                          <w:b/>
                          <w:sz w:val="20"/>
                          <w:szCs w:val="20"/>
                        </w:rPr>
                      </w:pPr>
                      <w:r w:rsidRPr="00062FCF">
                        <w:rPr>
                          <w:rFonts w:asciiTheme="minorHAnsi" w:hAnsiTheme="minorHAnsi"/>
                          <w:b/>
                          <w:sz w:val="20"/>
                          <w:szCs w:val="20"/>
                        </w:rPr>
                        <w:t>Is Summary Available?</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2809F966" wp14:editId="1EADC280">
                <wp:simplePos x="0" y="0"/>
                <wp:positionH relativeFrom="column">
                  <wp:posOffset>5182235</wp:posOffset>
                </wp:positionH>
                <wp:positionV relativeFrom="paragraph">
                  <wp:posOffset>792480</wp:posOffset>
                </wp:positionV>
                <wp:extent cx="605155"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6051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FCEB29" w14:textId="713B2759" w:rsidR="005378AF" w:rsidRPr="00062FCF" w:rsidRDefault="005378AF">
                            <w:pPr>
                              <w:rPr>
                                <w:rFonts w:asciiTheme="minorHAnsi" w:hAnsiTheme="minorHAnsi"/>
                                <w:b/>
                                <w:sz w:val="20"/>
                                <w:szCs w:val="20"/>
                              </w:rPr>
                            </w:pPr>
                            <w:r w:rsidRPr="00062FCF">
                              <w:rPr>
                                <w:rFonts w:asciiTheme="minorHAnsi" w:hAnsiTheme="minorHAnsi"/>
                                <w:b/>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9F966" id="_x0000_t202" coordsize="21600,21600" o:spt="202" path="m,l,21600r21600,l21600,xe">
                <v:stroke joinstyle="miter"/>
                <v:path gradientshapeok="t" o:connecttype="rect"/>
              </v:shapetype>
              <v:shape id="Text Box 39" o:spid="_x0000_s1028" type="#_x0000_t202" style="position:absolute;margin-left:408.05pt;margin-top:62.4pt;width:47.6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" filled="f" stroked="f">
                <v:textbox>
                  <w:txbxContent>
                    <w:p w14:paraId="0AFCEB29" w14:textId="713B2759" w:rsidR="005378AF" w:rsidRPr="00062FCF" w:rsidRDefault="005378AF">
                      <w:pPr>
                        <w:rPr>
                          <w:rFonts w:asciiTheme="minorHAnsi" w:hAnsiTheme="minorHAnsi"/>
                          <w:b/>
                          <w:sz w:val="20"/>
                          <w:szCs w:val="20"/>
                        </w:rPr>
                      </w:pPr>
                      <w:r w:rsidRPr="00062FCF">
                        <w:rPr>
                          <w:rFonts w:asciiTheme="minorHAnsi" w:hAnsiTheme="minorHAnsi"/>
                          <w:b/>
                          <w:sz w:val="20"/>
                          <w:szCs w:val="20"/>
                        </w:rPr>
                        <w:t>No</w:t>
                      </w:r>
                    </w:p>
                  </w:txbxContent>
                </v:textbox>
                <w10:wrap type="square"/>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62336" behindDoc="0" locked="0" layoutInCell="1" allowOverlap="1" wp14:anchorId="75E6D747" wp14:editId="4D93283E">
                <wp:simplePos x="0" y="0"/>
                <wp:positionH relativeFrom="column">
                  <wp:posOffset>1672590</wp:posOffset>
                </wp:positionH>
                <wp:positionV relativeFrom="paragraph">
                  <wp:posOffset>217170</wp:posOffset>
                </wp:positionV>
                <wp:extent cx="1219200" cy="692785"/>
                <wp:effectExtent l="0" t="0" r="25400" b="18415"/>
                <wp:wrapThrough wrapText="bothSides">
                  <wp:wrapPolygon edited="0">
                    <wp:start x="0" y="0"/>
                    <wp:lineTo x="0" y="21382"/>
                    <wp:lineTo x="21600" y="21382"/>
                    <wp:lineTo x="21600" y="0"/>
                    <wp:lineTo x="0" y="0"/>
                  </wp:wrapPolygon>
                </wp:wrapThrough>
                <wp:docPr id="28" name="Process 28"/>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4600" w14:textId="3CEB9D49" w:rsidR="005378AF" w:rsidRPr="00062FCF" w:rsidRDefault="005378AF" w:rsidP="00E431A7">
                            <w:pPr>
                              <w:jc w:val="center"/>
                              <w:rPr>
                                <w:rFonts w:asciiTheme="minorHAnsi" w:hAnsiTheme="minorHAnsi"/>
                                <w:b/>
                                <w:sz w:val="20"/>
                                <w:szCs w:val="20"/>
                              </w:rPr>
                            </w:pPr>
                            <w:r>
                              <w:rPr>
                                <w:rFonts w:asciiTheme="minorHAnsi" w:hAnsiTheme="minorHAnsi"/>
                                <w:b/>
                                <w:sz w:val="20"/>
                                <w:szCs w:val="20"/>
                              </w:rPr>
                              <w:t>Browse Every Year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E6D747" id="Process 28" o:spid="_x0000_s1029" type="#_x0000_t109" style="position:absolute;margin-left:131.7pt;margin-top:17.1pt;width:96pt;height:54.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" fillcolor="#4f81bd [3204]" strokecolor="#243f60 [1604]" strokeweight="2pt">
                <v:textbox>
                  <w:txbxContent>
                    <w:p w14:paraId="0B624600" w14:textId="3CEB9D49" w:rsidR="005378AF" w:rsidRPr="00062FCF" w:rsidRDefault="005378AF" w:rsidP="00E431A7">
                      <w:pPr>
                        <w:jc w:val="center"/>
                        <w:rPr>
                          <w:rFonts w:asciiTheme="minorHAnsi" w:hAnsiTheme="minorHAnsi"/>
                          <w:b/>
                          <w:sz w:val="20"/>
                          <w:szCs w:val="20"/>
                        </w:rPr>
                      </w:pPr>
                      <w:r>
                        <w:rPr>
                          <w:rFonts w:asciiTheme="minorHAnsi" w:hAnsiTheme="minorHAnsi"/>
                          <w:b/>
                          <w:sz w:val="20"/>
                          <w:szCs w:val="20"/>
                        </w:rPr>
                        <w:t>Browse Every Year of Data</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59264" behindDoc="0" locked="0" layoutInCell="1" allowOverlap="1" wp14:anchorId="2AC8C63B" wp14:editId="47B2DC97">
                <wp:simplePos x="0" y="0"/>
                <wp:positionH relativeFrom="column">
                  <wp:posOffset>-3175</wp:posOffset>
                </wp:positionH>
                <wp:positionV relativeFrom="paragraph">
                  <wp:posOffset>219710</wp:posOffset>
                </wp:positionV>
                <wp:extent cx="1219200" cy="683260"/>
                <wp:effectExtent l="0" t="0" r="25400" b="27940"/>
                <wp:wrapThrough wrapText="bothSides">
                  <wp:wrapPolygon edited="0">
                    <wp:start x="0" y="0"/>
                    <wp:lineTo x="0" y="21680"/>
                    <wp:lineTo x="21600" y="21680"/>
                    <wp:lineTo x="21600" y="0"/>
                    <wp:lineTo x="0" y="0"/>
                  </wp:wrapPolygon>
                </wp:wrapThrough>
                <wp:docPr id="24" name="Alternate Process 24"/>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11E1A" w14:textId="62125DD2" w:rsidR="005378AF" w:rsidRPr="00062FCF" w:rsidRDefault="005378AF" w:rsidP="00E431A7">
                            <w:pPr>
                              <w:jc w:val="center"/>
                              <w:rPr>
                                <w:rFonts w:asciiTheme="minorHAnsi" w:hAnsiTheme="minorHAnsi"/>
                                <w:b/>
                                <w:sz w:val="20"/>
                                <w:szCs w:val="20"/>
                              </w:rPr>
                            </w:pPr>
                            <w:r>
                              <w:rPr>
                                <w:rFonts w:asciiTheme="minorHAnsi" w:hAnsiTheme="minorHAnsi"/>
                                <w:b/>
                                <w:sz w:val="20"/>
                                <w:szCs w:val="20"/>
                              </w:rPr>
                              <w:t>Begin Data Download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C8C63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24" o:spid="_x0000_s1030" type="#_x0000_t176" style="position:absolute;margin-left:-.25pt;margin-top:17.3pt;width:96pt;height:5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" fillcolor="#4f81bd [3204]" strokecolor="#243f60 [1604]" strokeweight="2pt">
                <v:textbox>
                  <w:txbxContent>
                    <w:p w14:paraId="3A511E1A" w14:textId="62125DD2" w:rsidR="005378AF" w:rsidRPr="00062FCF" w:rsidRDefault="005378AF" w:rsidP="00E431A7">
                      <w:pPr>
                        <w:jc w:val="center"/>
                        <w:rPr>
                          <w:rFonts w:asciiTheme="minorHAnsi" w:hAnsiTheme="minorHAnsi"/>
                          <w:b/>
                          <w:sz w:val="20"/>
                          <w:szCs w:val="20"/>
                        </w:rPr>
                      </w:pPr>
                      <w:r>
                        <w:rPr>
                          <w:rFonts w:asciiTheme="minorHAnsi" w:hAnsiTheme="minorHAnsi"/>
                          <w:b/>
                          <w:sz w:val="20"/>
                          <w:szCs w:val="20"/>
                        </w:rPr>
                        <w:t>Begin Data Download Process</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61312" behindDoc="0" locked="0" layoutInCell="1" allowOverlap="1" wp14:anchorId="569E2BF3" wp14:editId="3C125F8D">
                <wp:simplePos x="0" y="0"/>
                <wp:positionH relativeFrom="column">
                  <wp:posOffset>1218565</wp:posOffset>
                </wp:positionH>
                <wp:positionV relativeFrom="paragraph">
                  <wp:posOffset>560705</wp:posOffset>
                </wp:positionV>
                <wp:extent cx="4572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88FD657" id="Straight Arrow Connector 27" o:spid="_x0000_s1026" type="#_x0000_t32" style="position:absolute;margin-left:95.95pt;margin-top:44.15pt;width: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680768" behindDoc="0" locked="0" layoutInCell="1" allowOverlap="1" wp14:anchorId="14FB0EA8" wp14:editId="05F250CC">
                <wp:simplePos x="0" y="0"/>
                <wp:positionH relativeFrom="column">
                  <wp:posOffset>2890520</wp:posOffset>
                </wp:positionH>
                <wp:positionV relativeFrom="paragraph">
                  <wp:posOffset>2614295</wp:posOffset>
                </wp:positionV>
                <wp:extent cx="609600" cy="0"/>
                <wp:effectExtent l="25400" t="76200" r="0" b="101600"/>
                <wp:wrapNone/>
                <wp:docPr id="46" name="Straight Arrow Connector 46"/>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6FE7996" id="Straight Arrow Connector 46" o:spid="_x0000_s1026" type="#_x0000_t32" style="position:absolute;margin-left:227.6pt;margin-top:205.85pt;width:48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675648" behindDoc="0" locked="0" layoutInCell="1" allowOverlap="1" wp14:anchorId="7AEBB2F5" wp14:editId="4C495F2A">
                <wp:simplePos x="0" y="0"/>
                <wp:positionH relativeFrom="column">
                  <wp:posOffset>1672590</wp:posOffset>
                </wp:positionH>
                <wp:positionV relativeFrom="paragraph">
                  <wp:posOffset>2272665</wp:posOffset>
                </wp:positionV>
                <wp:extent cx="1447800" cy="685800"/>
                <wp:effectExtent l="0" t="0" r="25400" b="25400"/>
                <wp:wrapThrough wrapText="bothSides">
                  <wp:wrapPolygon edited="0">
                    <wp:start x="1516" y="0"/>
                    <wp:lineTo x="0" y="4000"/>
                    <wp:lineTo x="0" y="17600"/>
                    <wp:lineTo x="1516" y="21600"/>
                    <wp:lineTo x="21600" y="21600"/>
                    <wp:lineTo x="21600" y="20800"/>
                    <wp:lineTo x="18947" y="12800"/>
                    <wp:lineTo x="21600" y="800"/>
                    <wp:lineTo x="21600" y="0"/>
                    <wp:lineTo x="1516" y="0"/>
                  </wp:wrapPolygon>
                </wp:wrapThrough>
                <wp:docPr id="41" name="Stored Data 41"/>
                <wp:cNvGraphicFramePr/>
                <a:graphic xmlns:a="http://schemas.openxmlformats.org/drawingml/2006/main">
                  <a:graphicData uri="http://schemas.microsoft.com/office/word/2010/wordprocessingShape">
                    <wps:wsp>
                      <wps:cNvSpPr/>
                      <wps:spPr>
                        <a:xfrm>
                          <a:off x="0" y="0"/>
                          <a:ext cx="1447800"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6CD6A" w14:textId="47EA58E7" w:rsidR="005378AF" w:rsidRPr="00CF554A" w:rsidRDefault="005378AF" w:rsidP="00E170C6">
                            <w:pPr>
                              <w:jc w:val="center"/>
                              <w:rPr>
                                <w:rFonts w:asciiTheme="minorHAnsi" w:hAnsiTheme="minorHAnsi"/>
                                <w:b/>
                                <w:sz w:val="20"/>
                                <w:szCs w:val="20"/>
                              </w:rPr>
                            </w:pPr>
                            <w:r w:rsidRPr="00CF554A">
                              <w:rPr>
                                <w:rFonts w:asciiTheme="minorHAnsi" w:hAnsiTheme="minorHAnsi"/>
                                <w:b/>
                                <w:sz w:val="20"/>
                                <w:szCs w:val="20"/>
                              </w:rPr>
                              <w:t>Save Tables to Excel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BB2F5"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Stored Data 41" o:spid="_x0000_s1031" type="#_x0000_t130" style="position:absolute;margin-left:131.7pt;margin-top:178.95pt;width:114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" fillcolor="#4f81bd [3204]" strokecolor="#243f60 [1604]" strokeweight="2pt">
                <v:textbox>
                  <w:txbxContent>
                    <w:p w14:paraId="0026CD6A" w14:textId="47EA58E7" w:rsidR="005378AF" w:rsidRPr="00CF554A" w:rsidRDefault="005378AF" w:rsidP="00E170C6">
                      <w:pPr>
                        <w:jc w:val="center"/>
                        <w:rPr>
                          <w:rFonts w:asciiTheme="minorHAnsi" w:hAnsiTheme="minorHAnsi"/>
                          <w:b/>
                          <w:sz w:val="20"/>
                          <w:szCs w:val="20"/>
                        </w:rPr>
                      </w:pPr>
                      <w:r w:rsidRPr="00CF554A">
                        <w:rPr>
                          <w:rFonts w:asciiTheme="minorHAnsi" w:hAnsiTheme="minorHAnsi"/>
                          <w:b/>
                          <w:sz w:val="20"/>
                          <w:szCs w:val="20"/>
                        </w:rPr>
                        <w:t>Save Tables to Excel Document</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683840" behindDoc="0" locked="0" layoutInCell="1" allowOverlap="1" wp14:anchorId="584CD886" wp14:editId="318B6317">
                <wp:simplePos x="0" y="0"/>
                <wp:positionH relativeFrom="column">
                  <wp:posOffset>1219200</wp:posOffset>
                </wp:positionH>
                <wp:positionV relativeFrom="paragraph">
                  <wp:posOffset>2617470</wp:posOffset>
                </wp:positionV>
                <wp:extent cx="457200" cy="0"/>
                <wp:effectExtent l="25400" t="76200" r="0" b="101600"/>
                <wp:wrapNone/>
                <wp:docPr id="49" name="Straight Arrow Connector 4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ECA9D46" id="Straight Arrow Connector 49" o:spid="_x0000_s1026" type="#_x0000_t32" style="position:absolute;margin-left:96pt;margin-top:206.1pt;width:3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82816" behindDoc="0" locked="0" layoutInCell="1" allowOverlap="1" wp14:anchorId="19686D60" wp14:editId="18809417">
                <wp:simplePos x="0" y="0"/>
                <wp:positionH relativeFrom="column">
                  <wp:posOffset>-1270</wp:posOffset>
                </wp:positionH>
                <wp:positionV relativeFrom="paragraph">
                  <wp:posOffset>2272030</wp:posOffset>
                </wp:positionV>
                <wp:extent cx="1219200" cy="683260"/>
                <wp:effectExtent l="0" t="0" r="25400" b="27940"/>
                <wp:wrapThrough wrapText="bothSides">
                  <wp:wrapPolygon edited="0">
                    <wp:start x="0" y="0"/>
                    <wp:lineTo x="0" y="21680"/>
                    <wp:lineTo x="21600" y="21680"/>
                    <wp:lineTo x="21600" y="0"/>
                    <wp:lineTo x="0" y="0"/>
                  </wp:wrapPolygon>
                </wp:wrapThrough>
                <wp:docPr id="47" name="Alternate Process 47"/>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B326C" w14:textId="7CA57E7A" w:rsidR="005378AF" w:rsidRPr="00062FCF" w:rsidRDefault="005378AF" w:rsidP="007F066D">
                            <w:pPr>
                              <w:jc w:val="center"/>
                              <w:rPr>
                                <w:rFonts w:asciiTheme="minorHAnsi" w:hAnsiTheme="minorHAnsi"/>
                                <w:b/>
                                <w:sz w:val="20"/>
                                <w:szCs w:val="20"/>
                              </w:rPr>
                            </w:pPr>
                            <w:r>
                              <w:rPr>
                                <w:rFonts w:asciiTheme="minorHAnsi" w:hAnsiTheme="minorHAnsi"/>
                                <w:b/>
                                <w:sz w:val="20"/>
                                <w:szCs w:val="20"/>
                              </w:rPr>
                              <w:t>End Data Download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686D60" id="Alternate Process 47" o:spid="_x0000_s1032" type="#_x0000_t176" style="position:absolute;margin-left:-.1pt;margin-top:178.9pt;width:96pt;height:5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" fillcolor="#4f81bd [3204]" strokecolor="#243f60 [1604]" strokeweight="2pt">
                <v:textbox>
                  <w:txbxContent>
                    <w:p w14:paraId="411B326C" w14:textId="7CA57E7A" w:rsidR="005378AF" w:rsidRPr="00062FCF" w:rsidRDefault="005378AF" w:rsidP="007F066D">
                      <w:pPr>
                        <w:jc w:val="center"/>
                        <w:rPr>
                          <w:rFonts w:asciiTheme="minorHAnsi" w:hAnsiTheme="minorHAnsi"/>
                          <w:b/>
                          <w:sz w:val="20"/>
                          <w:szCs w:val="20"/>
                        </w:rPr>
                      </w:pPr>
                      <w:r>
                        <w:rPr>
                          <w:rFonts w:asciiTheme="minorHAnsi" w:hAnsiTheme="minorHAnsi"/>
                          <w:b/>
                          <w:sz w:val="20"/>
                          <w:szCs w:val="20"/>
                        </w:rPr>
                        <w:t>End Data Download Process</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679744" behindDoc="0" locked="0" layoutInCell="1" allowOverlap="1" wp14:anchorId="01D9910D" wp14:editId="57D10E05">
                <wp:simplePos x="0" y="0"/>
                <wp:positionH relativeFrom="column">
                  <wp:posOffset>4267200</wp:posOffset>
                </wp:positionH>
                <wp:positionV relativeFrom="paragraph">
                  <wp:posOffset>1703070</wp:posOffset>
                </wp:positionV>
                <wp:extent cx="304800" cy="571500"/>
                <wp:effectExtent l="50800" t="0" r="25400" b="63500"/>
                <wp:wrapNone/>
                <wp:docPr id="44" name="Elbow Connector 44"/>
                <wp:cNvGraphicFramePr/>
                <a:graphic xmlns:a="http://schemas.openxmlformats.org/drawingml/2006/main">
                  <a:graphicData uri="http://schemas.microsoft.com/office/word/2010/wordprocessingShape">
                    <wps:wsp>
                      <wps:cNvCnPr/>
                      <wps:spPr>
                        <a:xfrm flipH="1">
                          <a:off x="0" y="0"/>
                          <a:ext cx="304800" cy="5715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32D357F4"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336pt;margin-top:134.1pt;width:24pt;height: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" adj="21489"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678720" behindDoc="0" locked="0" layoutInCell="1" allowOverlap="1" wp14:anchorId="17831147" wp14:editId="4D9E9543">
                <wp:simplePos x="0" y="0"/>
                <wp:positionH relativeFrom="column">
                  <wp:posOffset>3810000</wp:posOffset>
                </wp:positionH>
                <wp:positionV relativeFrom="paragraph">
                  <wp:posOffset>1703070</wp:posOffset>
                </wp:positionV>
                <wp:extent cx="304800" cy="571500"/>
                <wp:effectExtent l="0" t="0" r="76200" b="63500"/>
                <wp:wrapNone/>
                <wp:docPr id="43" name="Elbow Connector 43"/>
                <wp:cNvGraphicFramePr/>
                <a:graphic xmlns:a="http://schemas.openxmlformats.org/drawingml/2006/main">
                  <a:graphicData uri="http://schemas.microsoft.com/office/word/2010/wordprocessingShape">
                    <wps:wsp>
                      <wps:cNvCnPr/>
                      <wps:spPr>
                        <a:xfrm>
                          <a:off x="0" y="0"/>
                          <a:ext cx="304800" cy="5715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622DB6B" id="Elbow Connector 43" o:spid="_x0000_s1026" type="#_x0000_t34" style="position:absolute;margin-left:300pt;margin-top:134.1pt;width:24pt;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" adj="21489"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66BFE16A" wp14:editId="7D374D54">
                <wp:simplePos x="0" y="0"/>
                <wp:positionH relativeFrom="column">
                  <wp:posOffset>3430905</wp:posOffset>
                </wp:positionH>
                <wp:positionV relativeFrom="paragraph">
                  <wp:posOffset>1014730</wp:posOffset>
                </wp:positionV>
                <wp:extent cx="381000" cy="2286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AB293" w14:textId="4ABEACD8" w:rsidR="005378AF" w:rsidRPr="00062FCF" w:rsidRDefault="005378AF">
                            <w:pPr>
                              <w:rPr>
                                <w:rFonts w:asciiTheme="minorHAnsi" w:hAnsiTheme="minorHAnsi"/>
                                <w:b/>
                                <w:sz w:val="20"/>
                                <w:szCs w:val="20"/>
                              </w:rPr>
                            </w:pPr>
                            <w:r w:rsidRPr="00062FCF">
                              <w:rPr>
                                <w:rFonts w:asciiTheme="minorHAnsi" w:hAnsiTheme="minorHAnsi"/>
                                <w:b/>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FE16A" id="Text Box 37" o:spid="_x0000_s1033" type="#_x0000_t202" style="position:absolute;margin-left:270.15pt;margin-top:79.9pt;width:30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" filled="f" stroked="f">
                <v:textbox>
                  <w:txbxContent>
                    <w:p w14:paraId="5A4AB293" w14:textId="4ABEACD8" w:rsidR="005378AF" w:rsidRPr="00062FCF" w:rsidRDefault="005378AF">
                      <w:pPr>
                        <w:rPr>
                          <w:rFonts w:asciiTheme="minorHAnsi" w:hAnsiTheme="minorHAnsi"/>
                          <w:b/>
                          <w:sz w:val="20"/>
                          <w:szCs w:val="20"/>
                        </w:rPr>
                      </w:pPr>
                      <w:r w:rsidRPr="00062FCF">
                        <w:rPr>
                          <w:rFonts w:asciiTheme="minorHAnsi" w:hAnsiTheme="minorHAnsi"/>
                          <w:b/>
                          <w:sz w:val="20"/>
                          <w:szCs w:val="20"/>
                        </w:rPr>
                        <w:t>Yes</w:t>
                      </w:r>
                    </w:p>
                  </w:txbxContent>
                </v:textbox>
                <w10:wrap type="square"/>
              </v:shape>
            </w:pict>
          </mc:Fallback>
        </mc:AlternateContent>
      </w:r>
      <w:r>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2AD1DCD1" wp14:editId="73E3977B">
                <wp:simplePos x="0" y="0"/>
                <wp:positionH relativeFrom="column">
                  <wp:posOffset>5024120</wp:posOffset>
                </wp:positionH>
                <wp:positionV relativeFrom="paragraph">
                  <wp:posOffset>558800</wp:posOffset>
                </wp:positionV>
                <wp:extent cx="156845" cy="800735"/>
                <wp:effectExtent l="0" t="0" r="97155" b="62865"/>
                <wp:wrapNone/>
                <wp:docPr id="38" name="Elbow Connector 38"/>
                <wp:cNvGraphicFramePr/>
                <a:graphic xmlns:a="http://schemas.openxmlformats.org/drawingml/2006/main">
                  <a:graphicData uri="http://schemas.microsoft.com/office/word/2010/wordprocessingShape">
                    <wps:wsp>
                      <wps:cNvCnPr/>
                      <wps:spPr>
                        <a:xfrm>
                          <a:off x="0" y="0"/>
                          <a:ext cx="156845" cy="800735"/>
                        </a:xfrm>
                        <a:prstGeom prst="bentConnector3">
                          <a:avLst>
                            <a:gd name="adj1" fmla="val 99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C1E4944" id="Elbow Connector 38" o:spid="_x0000_s1026" type="#_x0000_t34" style="position:absolute;margin-left:395.6pt;margin-top:44pt;width:12.35pt;height:6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" adj="21438"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1AB77A5F" wp14:editId="5EA4D09A">
                <wp:simplePos x="0" y="0"/>
                <wp:positionH relativeFrom="column">
                  <wp:posOffset>3200400</wp:posOffset>
                </wp:positionH>
                <wp:positionV relativeFrom="paragraph">
                  <wp:posOffset>1020445</wp:posOffset>
                </wp:positionV>
                <wp:extent cx="982980" cy="339090"/>
                <wp:effectExtent l="76200" t="0" r="33020" b="67310"/>
                <wp:wrapNone/>
                <wp:docPr id="36" name="Elbow Connector 36"/>
                <wp:cNvGraphicFramePr/>
                <a:graphic xmlns:a="http://schemas.openxmlformats.org/drawingml/2006/main">
                  <a:graphicData uri="http://schemas.microsoft.com/office/word/2010/wordprocessingShape">
                    <wps:wsp>
                      <wps:cNvCnPr/>
                      <wps:spPr>
                        <a:xfrm flipH="1">
                          <a:off x="0" y="0"/>
                          <a:ext cx="982980" cy="339090"/>
                        </a:xfrm>
                        <a:prstGeom prst="bentConnector3">
                          <a:avLst>
                            <a:gd name="adj1" fmla="val 1004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27432A9" id="Elbow Connector 36" o:spid="_x0000_s1026" type="#_x0000_t34" style="position:absolute;margin-left:252pt;margin-top:80.35pt;width:77.4pt;height:26.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" adj="21698"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672F3459" wp14:editId="10E5E592">
                <wp:simplePos x="0" y="0"/>
                <wp:positionH relativeFrom="column">
                  <wp:posOffset>4569460</wp:posOffset>
                </wp:positionH>
                <wp:positionV relativeFrom="paragraph">
                  <wp:posOffset>1356995</wp:posOffset>
                </wp:positionV>
                <wp:extent cx="1224915" cy="683260"/>
                <wp:effectExtent l="0" t="0" r="19685" b="27940"/>
                <wp:wrapThrough wrapText="bothSides">
                  <wp:wrapPolygon edited="0">
                    <wp:start x="0" y="0"/>
                    <wp:lineTo x="0" y="21680"/>
                    <wp:lineTo x="21499" y="21680"/>
                    <wp:lineTo x="21499" y="0"/>
                    <wp:lineTo x="0" y="0"/>
                  </wp:wrapPolygon>
                </wp:wrapThrough>
                <wp:docPr id="34" name="Predefined Process 34"/>
                <wp:cNvGraphicFramePr/>
                <a:graphic xmlns:a="http://schemas.openxmlformats.org/drawingml/2006/main">
                  <a:graphicData uri="http://schemas.microsoft.com/office/word/2010/wordprocessingShape">
                    <wps:wsp>
                      <wps:cNvSpPr/>
                      <wps:spPr>
                        <a:xfrm>
                          <a:off x="0" y="0"/>
                          <a:ext cx="1224915" cy="6832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4122B" w14:textId="33824026" w:rsidR="005378AF" w:rsidRPr="00062FCF" w:rsidRDefault="005378AF" w:rsidP="00062FCF">
                            <w:pPr>
                              <w:jc w:val="center"/>
                              <w:rPr>
                                <w:rFonts w:asciiTheme="minorHAnsi" w:hAnsiTheme="minorHAnsi"/>
                                <w:b/>
                                <w:sz w:val="20"/>
                                <w:szCs w:val="20"/>
                              </w:rPr>
                            </w:pPr>
                            <w:r>
                              <w:rPr>
                                <w:rFonts w:asciiTheme="minorHAnsi" w:hAnsiTheme="minorHAnsi"/>
                                <w:b/>
                                <w:sz w:val="20"/>
                                <w:szCs w:val="20"/>
                              </w:rPr>
                              <w:t>Copy Table from 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F3459" id="_x0000_t112" coordsize="21600,21600" o:spt="112" path="m,l,21600r21600,l21600,xem2610,nfl2610,21600em18990,nfl18990,21600e">
                <v:stroke joinstyle="miter"/>
                <v:path o:extrusionok="f" gradientshapeok="t" o:connecttype="rect" textboxrect="2610,0,18990,21600"/>
              </v:shapetype>
              <v:shape id="Predefined Process 34" o:spid="_x0000_s1034" type="#_x0000_t112" style="position:absolute;margin-left:359.8pt;margin-top:106.85pt;width:96.45pt;height:5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" fillcolor="#4f81bd [3204]" strokecolor="#243f60 [1604]" strokeweight="2pt">
                <v:textbox>
                  <w:txbxContent>
                    <w:p w14:paraId="1FF4122B" w14:textId="33824026" w:rsidR="005378AF" w:rsidRPr="00062FCF" w:rsidRDefault="005378AF" w:rsidP="00062FCF">
                      <w:pPr>
                        <w:jc w:val="center"/>
                        <w:rPr>
                          <w:rFonts w:asciiTheme="minorHAnsi" w:hAnsiTheme="minorHAnsi"/>
                          <w:b/>
                          <w:sz w:val="20"/>
                          <w:szCs w:val="20"/>
                        </w:rPr>
                      </w:pPr>
                      <w:r>
                        <w:rPr>
                          <w:rFonts w:asciiTheme="minorHAnsi" w:hAnsiTheme="minorHAnsi"/>
                          <w:b/>
                          <w:sz w:val="20"/>
                          <w:szCs w:val="20"/>
                        </w:rPr>
                        <w:t>Copy Table from Web Page</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665408" behindDoc="0" locked="0" layoutInCell="1" allowOverlap="1" wp14:anchorId="41420D65" wp14:editId="5772AE84">
                <wp:simplePos x="0" y="0"/>
                <wp:positionH relativeFrom="column">
                  <wp:posOffset>2586990</wp:posOffset>
                </wp:positionH>
                <wp:positionV relativeFrom="paragraph">
                  <wp:posOffset>1361440</wp:posOffset>
                </wp:positionV>
                <wp:extent cx="1224915" cy="683260"/>
                <wp:effectExtent l="0" t="0" r="19685" b="27940"/>
                <wp:wrapThrough wrapText="bothSides">
                  <wp:wrapPolygon edited="0">
                    <wp:start x="0" y="0"/>
                    <wp:lineTo x="0" y="21680"/>
                    <wp:lineTo x="21499" y="21680"/>
                    <wp:lineTo x="21499" y="0"/>
                    <wp:lineTo x="0" y="0"/>
                  </wp:wrapPolygon>
                </wp:wrapThrough>
                <wp:docPr id="31" name="Predefined Process 31"/>
                <wp:cNvGraphicFramePr/>
                <a:graphic xmlns:a="http://schemas.openxmlformats.org/drawingml/2006/main">
                  <a:graphicData uri="http://schemas.microsoft.com/office/word/2010/wordprocessingShape">
                    <wps:wsp>
                      <wps:cNvSpPr/>
                      <wps:spPr>
                        <a:xfrm>
                          <a:off x="0" y="0"/>
                          <a:ext cx="1224915" cy="6832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068" w14:textId="3AA11145" w:rsidR="005378AF" w:rsidRPr="00062FCF" w:rsidRDefault="005378AF" w:rsidP="00BA4E49">
                            <w:pPr>
                              <w:jc w:val="center"/>
                              <w:rPr>
                                <w:rFonts w:asciiTheme="minorHAnsi" w:hAnsiTheme="minorHAnsi"/>
                                <w:b/>
                                <w:sz w:val="20"/>
                                <w:szCs w:val="20"/>
                              </w:rPr>
                            </w:pPr>
                            <w:r w:rsidRPr="00062FCF">
                              <w:rPr>
                                <w:rFonts w:asciiTheme="minorHAnsi" w:hAnsiTheme="minorHAnsi"/>
                                <w:b/>
                                <w:sz w:val="20"/>
                                <w:szCs w:val="20"/>
                              </w:rPr>
                              <w:t>Download Summary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20D65" id="Predefined Process 31" o:spid="_x0000_s1035" type="#_x0000_t112" style="position:absolute;margin-left:203.7pt;margin-top:107.2pt;width:96.45pt;height:5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" fillcolor="#4f81bd [3204]" strokecolor="#243f60 [1604]" strokeweight="2pt">
                <v:textbox>
                  <w:txbxContent>
                    <w:p w14:paraId="6DDC8068" w14:textId="3AA11145" w:rsidR="005378AF" w:rsidRPr="00062FCF" w:rsidRDefault="005378AF" w:rsidP="00BA4E49">
                      <w:pPr>
                        <w:jc w:val="center"/>
                        <w:rPr>
                          <w:rFonts w:asciiTheme="minorHAnsi" w:hAnsiTheme="minorHAnsi"/>
                          <w:b/>
                          <w:sz w:val="20"/>
                          <w:szCs w:val="20"/>
                        </w:rPr>
                      </w:pPr>
                      <w:r w:rsidRPr="00062FCF">
                        <w:rPr>
                          <w:rFonts w:asciiTheme="minorHAnsi" w:hAnsiTheme="minorHAnsi"/>
                          <w:b/>
                          <w:sz w:val="20"/>
                          <w:szCs w:val="20"/>
                        </w:rPr>
                        <w:t>Download Summary Table</w:t>
                      </w:r>
                    </w:p>
                  </w:txbxContent>
                </v:textbox>
                <w10:wrap type="through"/>
              </v:shape>
            </w:pict>
          </mc:Fallback>
        </mc:AlternateContent>
      </w:r>
    </w:p>
    <w:p w14:paraId="65731C84" w14:textId="1D9943A6" w:rsidR="00C3727D" w:rsidRDefault="00C3727D">
      <w:pPr>
        <w:spacing w:after="200" w:line="276" w:lineRule="auto"/>
        <w:rPr>
          <w:rFonts w:asciiTheme="minorHAnsi" w:hAnsiTheme="minorHAnsi"/>
          <w:sz w:val="20"/>
          <w:szCs w:val="20"/>
        </w:rPr>
      </w:pPr>
    </w:p>
    <w:p w14:paraId="0C19D3CA" w14:textId="732BE617" w:rsidR="00C3727D" w:rsidRDefault="00C3727D">
      <w:pPr>
        <w:spacing w:after="200" w:line="276" w:lineRule="auto"/>
        <w:rPr>
          <w:rFonts w:asciiTheme="minorHAnsi" w:hAnsiTheme="minorHAnsi"/>
          <w:sz w:val="20"/>
          <w:szCs w:val="20"/>
        </w:rPr>
      </w:pPr>
    </w:p>
    <w:p w14:paraId="55DEAC12" w14:textId="74E14469" w:rsidR="00C3727D" w:rsidRDefault="00C3727D">
      <w:pPr>
        <w:spacing w:after="200" w:line="276" w:lineRule="auto"/>
        <w:rPr>
          <w:rFonts w:asciiTheme="minorHAnsi" w:hAnsiTheme="minorHAnsi"/>
          <w:sz w:val="20"/>
          <w:szCs w:val="20"/>
        </w:rPr>
      </w:pPr>
    </w:p>
    <w:p w14:paraId="5A7C1783" w14:textId="4786F7FF" w:rsidR="00C3727D" w:rsidRDefault="00C3727D">
      <w:pPr>
        <w:spacing w:after="200" w:line="276" w:lineRule="auto"/>
        <w:rPr>
          <w:rFonts w:asciiTheme="minorHAnsi" w:hAnsiTheme="minorHAnsi"/>
          <w:sz w:val="20"/>
          <w:szCs w:val="20"/>
        </w:rPr>
      </w:pPr>
    </w:p>
    <w:p w14:paraId="659EE8C9" w14:textId="4F396330" w:rsidR="00C3727D" w:rsidRDefault="00C3727D">
      <w:pPr>
        <w:spacing w:after="200" w:line="276" w:lineRule="auto"/>
        <w:rPr>
          <w:rFonts w:asciiTheme="minorHAnsi" w:hAnsiTheme="minorHAnsi"/>
          <w:sz w:val="20"/>
          <w:szCs w:val="20"/>
        </w:rPr>
      </w:pPr>
    </w:p>
    <w:p w14:paraId="1C554BF3" w14:textId="6D347969" w:rsidR="00C3727D" w:rsidRDefault="00C3727D">
      <w:pPr>
        <w:spacing w:after="200" w:line="276" w:lineRule="auto"/>
        <w:rPr>
          <w:rFonts w:asciiTheme="minorHAnsi" w:hAnsiTheme="minorHAnsi"/>
          <w:sz w:val="20"/>
          <w:szCs w:val="20"/>
        </w:rPr>
      </w:pPr>
    </w:p>
    <w:p w14:paraId="0F4F7675" w14:textId="34760AAD" w:rsidR="00C3727D" w:rsidRDefault="00C3727D">
      <w:pPr>
        <w:spacing w:after="200" w:line="276" w:lineRule="auto"/>
        <w:rPr>
          <w:rFonts w:asciiTheme="minorHAnsi" w:hAnsiTheme="minorHAnsi"/>
          <w:sz w:val="20"/>
          <w:szCs w:val="20"/>
        </w:rPr>
      </w:pPr>
    </w:p>
    <w:p w14:paraId="76801D6C" w14:textId="5821D61D" w:rsidR="00C3727D" w:rsidRDefault="00C3727D">
      <w:pPr>
        <w:spacing w:after="200" w:line="276" w:lineRule="auto"/>
        <w:rPr>
          <w:rFonts w:asciiTheme="minorHAnsi" w:hAnsiTheme="minorHAnsi"/>
          <w:sz w:val="20"/>
          <w:szCs w:val="20"/>
        </w:rPr>
      </w:pPr>
    </w:p>
    <w:p w14:paraId="2BF5BDE8" w14:textId="212F4196" w:rsidR="00C3727D" w:rsidRDefault="00C3727D">
      <w:pPr>
        <w:spacing w:after="200" w:line="276" w:lineRule="auto"/>
        <w:rPr>
          <w:rFonts w:asciiTheme="minorHAnsi" w:hAnsiTheme="minorHAnsi"/>
          <w:sz w:val="20"/>
          <w:szCs w:val="20"/>
        </w:rPr>
      </w:pPr>
    </w:p>
    <w:p w14:paraId="3349DD3B" w14:textId="75F343F9" w:rsidR="00C3727D" w:rsidRDefault="002C5864" w:rsidP="00C3727D">
      <w:pPr>
        <w:pStyle w:val="Heading2"/>
      </w:pPr>
      <w:bookmarkStart w:id="9" w:name="_Toc458347035"/>
      <w:r>
        <w:t xml:space="preserve">Step 2: </w:t>
      </w:r>
      <w:r w:rsidR="00881E5A">
        <w:t>Split Data into Common Groups</w:t>
      </w:r>
      <w:bookmarkEnd w:id="9"/>
    </w:p>
    <w:p w14:paraId="5B85942B" w14:textId="4C7A78B4" w:rsidR="00C3727D" w:rsidRDefault="006A11A0" w:rsidP="006A1FCB">
      <w:r w:rsidRPr="00BA4E49">
        <w:rPr>
          <w:noProof/>
        </w:rPr>
        <mc:AlternateContent>
          <mc:Choice Requires="wps">
            <w:drawing>
              <wp:anchor distT="0" distB="0" distL="114300" distR="114300" simplePos="0" relativeHeight="251738112" behindDoc="0" locked="0" layoutInCell="1" allowOverlap="1" wp14:anchorId="005D086F" wp14:editId="6EF54AD1">
                <wp:simplePos x="0" y="0"/>
                <wp:positionH relativeFrom="column">
                  <wp:posOffset>3355340</wp:posOffset>
                </wp:positionH>
                <wp:positionV relativeFrom="paragraph">
                  <wp:posOffset>170815</wp:posOffset>
                </wp:positionV>
                <wp:extent cx="1524000" cy="692785"/>
                <wp:effectExtent l="0" t="0" r="25400" b="18415"/>
                <wp:wrapThrough wrapText="bothSides">
                  <wp:wrapPolygon edited="0">
                    <wp:start x="0" y="0"/>
                    <wp:lineTo x="0" y="21382"/>
                    <wp:lineTo x="21600" y="21382"/>
                    <wp:lineTo x="21600" y="0"/>
                    <wp:lineTo x="0" y="0"/>
                  </wp:wrapPolygon>
                </wp:wrapThrough>
                <wp:docPr id="84" name="Process 84"/>
                <wp:cNvGraphicFramePr/>
                <a:graphic xmlns:a="http://schemas.openxmlformats.org/drawingml/2006/main">
                  <a:graphicData uri="http://schemas.microsoft.com/office/word/2010/wordprocessingShape">
                    <wps:wsp>
                      <wps:cNvSpPr/>
                      <wps:spPr>
                        <a:xfrm>
                          <a:off x="0" y="0"/>
                          <a:ext cx="15240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6EAB" w14:textId="0B784D04" w:rsidR="005378AF" w:rsidRPr="00062FCF" w:rsidRDefault="005378AF" w:rsidP="006A11A0">
                            <w:pPr>
                              <w:jc w:val="center"/>
                              <w:rPr>
                                <w:rFonts w:asciiTheme="minorHAnsi" w:hAnsiTheme="minorHAnsi"/>
                                <w:b/>
                                <w:sz w:val="20"/>
                                <w:szCs w:val="20"/>
                              </w:rPr>
                            </w:pPr>
                            <w:r>
                              <w:rPr>
                                <w:rFonts w:asciiTheme="minorHAnsi" w:hAnsiTheme="minorHAnsi"/>
                                <w:b/>
                                <w:sz w:val="20"/>
                                <w:szCs w:val="20"/>
                              </w:rPr>
                              <w:t>Copy and Paste Tables with similar layouts into new Excel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D086F" id="Process 84" o:spid="_x0000_s1036" type="#_x0000_t109" style="position:absolute;margin-left:264.2pt;margin-top:13.45pt;width:120pt;height:5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" fillcolor="#4f81bd [3204]" strokecolor="#243f60 [1604]" strokeweight="2pt">
                <v:textbox>
                  <w:txbxContent>
                    <w:p w14:paraId="6BB36EAB" w14:textId="0B784D04" w:rsidR="005378AF" w:rsidRPr="00062FCF" w:rsidRDefault="005378AF" w:rsidP="006A11A0">
                      <w:pPr>
                        <w:jc w:val="center"/>
                        <w:rPr>
                          <w:rFonts w:asciiTheme="minorHAnsi" w:hAnsiTheme="minorHAnsi"/>
                          <w:b/>
                          <w:sz w:val="20"/>
                          <w:szCs w:val="20"/>
                        </w:rPr>
                      </w:pPr>
                      <w:r>
                        <w:rPr>
                          <w:rFonts w:asciiTheme="minorHAnsi" w:hAnsiTheme="minorHAnsi"/>
                          <w:b/>
                          <w:sz w:val="20"/>
                          <w:szCs w:val="20"/>
                        </w:rPr>
                        <w:t>Copy and Paste Tables with similar layouts into new Excel Document</w:t>
                      </w:r>
                    </w:p>
                  </w:txbxContent>
                </v:textbox>
                <w10:wrap type="through"/>
              </v:shape>
            </w:pict>
          </mc:Fallback>
        </mc:AlternateContent>
      </w:r>
      <w:r w:rsidR="003314C3" w:rsidRPr="00BA4E49">
        <w:rPr>
          <w:noProof/>
        </w:rPr>
        <mc:AlternateContent>
          <mc:Choice Requires="wps">
            <w:drawing>
              <wp:anchor distT="0" distB="0" distL="114300" distR="114300" simplePos="0" relativeHeight="251687936" behindDoc="0" locked="0" layoutInCell="1" allowOverlap="1" wp14:anchorId="11C5B35E" wp14:editId="2898277B">
                <wp:simplePos x="0" y="0"/>
                <wp:positionH relativeFrom="column">
                  <wp:posOffset>1675765</wp:posOffset>
                </wp:positionH>
                <wp:positionV relativeFrom="paragraph">
                  <wp:posOffset>168910</wp:posOffset>
                </wp:positionV>
                <wp:extent cx="1219200" cy="692785"/>
                <wp:effectExtent l="0" t="0" r="25400" b="18415"/>
                <wp:wrapThrough wrapText="bothSides">
                  <wp:wrapPolygon edited="0">
                    <wp:start x="0" y="0"/>
                    <wp:lineTo x="0" y="21382"/>
                    <wp:lineTo x="21600" y="21382"/>
                    <wp:lineTo x="21600" y="0"/>
                    <wp:lineTo x="0" y="0"/>
                  </wp:wrapPolygon>
                </wp:wrapThrough>
                <wp:docPr id="51" name="Process 51"/>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10D2E" w14:textId="4F06FEB0" w:rsidR="005378AF" w:rsidRPr="00062FCF" w:rsidRDefault="005378AF" w:rsidP="001F1CEA">
                            <w:pPr>
                              <w:jc w:val="center"/>
                              <w:rPr>
                                <w:rFonts w:asciiTheme="minorHAnsi" w:hAnsiTheme="minorHAnsi"/>
                                <w:b/>
                                <w:sz w:val="20"/>
                                <w:szCs w:val="20"/>
                              </w:rPr>
                            </w:pPr>
                            <w:r>
                              <w:rPr>
                                <w:rFonts w:asciiTheme="minorHAnsi" w:hAnsiTheme="minorHAnsi"/>
                                <w:b/>
                                <w:sz w:val="20"/>
                                <w:szCs w:val="20"/>
                              </w:rPr>
                              <w:t>Browse Every Excel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C5B35E" id="Process 51" o:spid="_x0000_s1037" type="#_x0000_t109" style="position:absolute;margin-left:131.95pt;margin-top:13.3pt;width:96pt;height:54.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" fillcolor="#4f81bd [3204]" strokecolor="#243f60 [1604]" strokeweight="2pt">
                <v:textbox>
                  <w:txbxContent>
                    <w:p w14:paraId="1BE10D2E" w14:textId="4F06FEB0" w:rsidR="005378AF" w:rsidRPr="00062FCF" w:rsidRDefault="005378AF" w:rsidP="001F1CEA">
                      <w:pPr>
                        <w:jc w:val="center"/>
                        <w:rPr>
                          <w:rFonts w:asciiTheme="minorHAnsi" w:hAnsiTheme="minorHAnsi"/>
                          <w:b/>
                          <w:sz w:val="20"/>
                          <w:szCs w:val="20"/>
                        </w:rPr>
                      </w:pPr>
                      <w:r>
                        <w:rPr>
                          <w:rFonts w:asciiTheme="minorHAnsi" w:hAnsiTheme="minorHAnsi"/>
                          <w:b/>
                          <w:sz w:val="20"/>
                          <w:szCs w:val="20"/>
                        </w:rPr>
                        <w:t>Browse Every Excel Table</w:t>
                      </w:r>
                    </w:p>
                  </w:txbxContent>
                </v:textbox>
                <w10:wrap type="through"/>
              </v:shape>
            </w:pict>
          </mc:Fallback>
        </mc:AlternateContent>
      </w:r>
      <w:r w:rsidR="001F1CEA" w:rsidRPr="00BA4E49">
        <w:rPr>
          <w:noProof/>
        </w:rPr>
        <mc:AlternateContent>
          <mc:Choice Requires="wps">
            <w:drawing>
              <wp:anchor distT="0" distB="0" distL="114300" distR="114300" simplePos="0" relativeHeight="251685888" behindDoc="0" locked="0" layoutInCell="1" allowOverlap="1" wp14:anchorId="1ED43F59" wp14:editId="75A63786">
                <wp:simplePos x="0" y="0"/>
                <wp:positionH relativeFrom="column">
                  <wp:posOffset>-1270</wp:posOffset>
                </wp:positionH>
                <wp:positionV relativeFrom="paragraph">
                  <wp:posOffset>171450</wp:posOffset>
                </wp:positionV>
                <wp:extent cx="1219200" cy="683260"/>
                <wp:effectExtent l="0" t="0" r="25400" b="27940"/>
                <wp:wrapThrough wrapText="bothSides">
                  <wp:wrapPolygon edited="0">
                    <wp:start x="0" y="0"/>
                    <wp:lineTo x="0" y="21680"/>
                    <wp:lineTo x="21600" y="21680"/>
                    <wp:lineTo x="21600" y="0"/>
                    <wp:lineTo x="0" y="0"/>
                  </wp:wrapPolygon>
                </wp:wrapThrough>
                <wp:docPr id="50" name="Alternate Process 50"/>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7999F" w14:textId="31CE27F7" w:rsidR="005378AF" w:rsidRPr="00062FCF" w:rsidRDefault="005378AF" w:rsidP="006F7A57">
                            <w:pPr>
                              <w:jc w:val="center"/>
                              <w:rPr>
                                <w:rFonts w:asciiTheme="minorHAnsi" w:hAnsiTheme="minorHAnsi"/>
                                <w:b/>
                                <w:sz w:val="20"/>
                                <w:szCs w:val="20"/>
                              </w:rPr>
                            </w:pPr>
                            <w:r>
                              <w:rPr>
                                <w:rFonts w:asciiTheme="minorHAnsi" w:hAnsiTheme="minorHAnsi"/>
                                <w:b/>
                                <w:sz w:val="20"/>
                                <w:szCs w:val="20"/>
                              </w:rPr>
                              <w:t>Begin Splitting into Common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D43F59" id="Alternate Process 50" o:spid="_x0000_s1038" type="#_x0000_t176" style="position:absolute;margin-left:-.1pt;margin-top:13.5pt;width:96pt;height:53.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" fillcolor="#4f81bd [3204]" strokecolor="#243f60 [1604]" strokeweight="2pt">
                <v:textbox>
                  <w:txbxContent>
                    <w:p w14:paraId="3F57999F" w14:textId="31CE27F7" w:rsidR="005378AF" w:rsidRPr="00062FCF" w:rsidRDefault="005378AF" w:rsidP="006F7A57">
                      <w:pPr>
                        <w:jc w:val="center"/>
                        <w:rPr>
                          <w:rFonts w:asciiTheme="minorHAnsi" w:hAnsiTheme="minorHAnsi"/>
                          <w:b/>
                          <w:sz w:val="20"/>
                          <w:szCs w:val="20"/>
                        </w:rPr>
                      </w:pPr>
                      <w:r>
                        <w:rPr>
                          <w:rFonts w:asciiTheme="minorHAnsi" w:hAnsiTheme="minorHAnsi"/>
                          <w:b/>
                          <w:sz w:val="20"/>
                          <w:szCs w:val="20"/>
                        </w:rPr>
                        <w:t>Begin Splitting into Common Groups</w:t>
                      </w:r>
                    </w:p>
                  </w:txbxContent>
                </v:textbox>
                <w10:wrap type="through"/>
              </v:shape>
            </w:pict>
          </mc:Fallback>
        </mc:AlternateContent>
      </w:r>
    </w:p>
    <w:p w14:paraId="728AE707" w14:textId="415E5C9A" w:rsidR="000F5C23" w:rsidRPr="00BA4E49" w:rsidRDefault="006A11A0" w:rsidP="006A1FCB">
      <w:pPr>
        <w:rPr>
          <w:spacing w:val="5"/>
        </w:rPr>
      </w:pPr>
      <w:r>
        <w:rPr>
          <w:noProof/>
        </w:rPr>
        <mc:AlternateContent>
          <mc:Choice Requires="wps">
            <w:drawing>
              <wp:anchor distT="0" distB="0" distL="114300" distR="114300" simplePos="0" relativeHeight="251739136" behindDoc="0" locked="0" layoutInCell="1" allowOverlap="1" wp14:anchorId="5C1351D7" wp14:editId="40CBDCB4">
                <wp:simplePos x="0" y="0"/>
                <wp:positionH relativeFrom="column">
                  <wp:posOffset>4876800</wp:posOffset>
                </wp:positionH>
                <wp:positionV relativeFrom="paragraph">
                  <wp:posOffset>147955</wp:posOffset>
                </wp:positionV>
                <wp:extent cx="228600" cy="1143000"/>
                <wp:effectExtent l="0" t="0" r="431800" b="101600"/>
                <wp:wrapNone/>
                <wp:docPr id="85" name="Elbow Connector 85"/>
                <wp:cNvGraphicFramePr/>
                <a:graphic xmlns:a="http://schemas.openxmlformats.org/drawingml/2006/main">
                  <a:graphicData uri="http://schemas.microsoft.com/office/word/2010/wordprocessingShape">
                    <wps:wsp>
                      <wps:cNvCnPr/>
                      <wps:spPr>
                        <a:xfrm>
                          <a:off x="0" y="0"/>
                          <a:ext cx="228600" cy="1143000"/>
                        </a:xfrm>
                        <a:prstGeom prst="bentConnector3">
                          <a:avLst>
                            <a:gd name="adj1" fmla="val 268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D9A81A1" id="Elbow Connector 85" o:spid="_x0000_s1026" type="#_x0000_t34" style="position:absolute;margin-left:384pt;margin-top:11.65pt;width:18pt;height:9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" adj="58008" strokecolor="#4579b8 [3044]">
                <v:stroke endarrow="block"/>
              </v:shape>
            </w:pict>
          </mc:Fallback>
        </mc:AlternateContent>
      </w:r>
      <w:r w:rsidR="00EF0BAF">
        <w:rPr>
          <w:noProof/>
        </w:rPr>
        <mc:AlternateContent>
          <mc:Choice Requires="wps">
            <w:drawing>
              <wp:anchor distT="0" distB="0" distL="114300" distR="114300" simplePos="0" relativeHeight="251698176" behindDoc="0" locked="0" layoutInCell="1" allowOverlap="1" wp14:anchorId="233AD1E4" wp14:editId="31E57725">
                <wp:simplePos x="0" y="0"/>
                <wp:positionH relativeFrom="column">
                  <wp:posOffset>2895600</wp:posOffset>
                </wp:positionH>
                <wp:positionV relativeFrom="paragraph">
                  <wp:posOffset>1290955</wp:posOffset>
                </wp:positionV>
                <wp:extent cx="685800" cy="0"/>
                <wp:effectExtent l="25400" t="76200" r="0" b="101600"/>
                <wp:wrapNone/>
                <wp:docPr id="58" name="Straight Arrow Connector 58"/>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7C1DE14" id="Straight Arrow Connector 58" o:spid="_x0000_s1026" type="#_x0000_t32" style="position:absolute;margin-left:228pt;margin-top:101.65pt;width:54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" strokecolor="#4579b8 [3044]">
                <v:stroke endarrow="block"/>
              </v:shape>
            </w:pict>
          </mc:Fallback>
        </mc:AlternateContent>
      </w:r>
      <w:r w:rsidR="00C4349C">
        <w:rPr>
          <w:noProof/>
        </w:rPr>
        <mc:AlternateContent>
          <mc:Choice Requires="wps">
            <w:drawing>
              <wp:anchor distT="0" distB="0" distL="114300" distR="114300" simplePos="0" relativeHeight="251696128" behindDoc="0" locked="0" layoutInCell="1" allowOverlap="1" wp14:anchorId="7F079590" wp14:editId="21312D16">
                <wp:simplePos x="0" y="0"/>
                <wp:positionH relativeFrom="column">
                  <wp:posOffset>2895600</wp:posOffset>
                </wp:positionH>
                <wp:positionV relativeFrom="paragraph">
                  <wp:posOffset>147955</wp:posOffset>
                </wp:positionV>
                <wp:extent cx="457200" cy="0"/>
                <wp:effectExtent l="0" t="76200" r="50800" b="101600"/>
                <wp:wrapNone/>
                <wp:docPr id="56" name="Straight Arrow Connector 5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79BF065" id="Straight Arrow Connector 56" o:spid="_x0000_s1026" type="#_x0000_t32" style="position:absolute;margin-left:228pt;margin-top:11.65pt;width:3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" strokecolor="#4579b8 [3044]">
                <v:stroke endarrow="block"/>
              </v:shape>
            </w:pict>
          </mc:Fallback>
        </mc:AlternateContent>
      </w:r>
      <w:r w:rsidR="00C4349C">
        <w:rPr>
          <w:noProof/>
        </w:rPr>
        <mc:AlternateContent>
          <mc:Choice Requires="wps">
            <w:drawing>
              <wp:anchor distT="0" distB="0" distL="114300" distR="114300" simplePos="0" relativeHeight="251695104" behindDoc="0" locked="0" layoutInCell="1" allowOverlap="1" wp14:anchorId="3E454219" wp14:editId="6435C91E">
                <wp:simplePos x="0" y="0"/>
                <wp:positionH relativeFrom="column">
                  <wp:posOffset>1219200</wp:posOffset>
                </wp:positionH>
                <wp:positionV relativeFrom="paragraph">
                  <wp:posOffset>147955</wp:posOffset>
                </wp:positionV>
                <wp:extent cx="457200" cy="0"/>
                <wp:effectExtent l="0" t="76200" r="50800" b="10160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F23627A" id="Straight Arrow Connector 55" o:spid="_x0000_s1026" type="#_x0000_t32" style="position:absolute;margin-left:96pt;margin-top:11.65pt;width:36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" strokecolor="#4579b8 [3044]">
                <v:stroke endarrow="block"/>
              </v:shape>
            </w:pict>
          </mc:Fallback>
        </mc:AlternateContent>
      </w:r>
      <w:r w:rsidR="00881E5A" w:rsidRPr="00BA4E49">
        <w:rPr>
          <w:noProof/>
        </w:rPr>
        <mc:AlternateContent>
          <mc:Choice Requires="wps">
            <w:drawing>
              <wp:anchor distT="0" distB="0" distL="114300" distR="114300" simplePos="0" relativeHeight="251694080" behindDoc="0" locked="0" layoutInCell="1" allowOverlap="1" wp14:anchorId="76C88A3C" wp14:editId="7A889EC4">
                <wp:simplePos x="0" y="0"/>
                <wp:positionH relativeFrom="column">
                  <wp:posOffset>1676400</wp:posOffset>
                </wp:positionH>
                <wp:positionV relativeFrom="paragraph">
                  <wp:posOffset>945515</wp:posOffset>
                </wp:positionV>
                <wp:extent cx="1219200" cy="683260"/>
                <wp:effectExtent l="0" t="0" r="25400" b="27940"/>
                <wp:wrapThrough wrapText="bothSides">
                  <wp:wrapPolygon edited="0">
                    <wp:start x="0" y="0"/>
                    <wp:lineTo x="0" y="21680"/>
                    <wp:lineTo x="21600" y="21680"/>
                    <wp:lineTo x="21600" y="0"/>
                    <wp:lineTo x="0" y="0"/>
                  </wp:wrapPolygon>
                </wp:wrapThrough>
                <wp:docPr id="54" name="Alternate Process 54"/>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E2C29" w14:textId="27A861EA" w:rsidR="005378AF" w:rsidRPr="00062FCF" w:rsidRDefault="005378AF" w:rsidP="00881E5A">
                            <w:pPr>
                              <w:jc w:val="center"/>
                              <w:rPr>
                                <w:rFonts w:asciiTheme="minorHAnsi" w:hAnsiTheme="minorHAnsi"/>
                                <w:b/>
                                <w:sz w:val="20"/>
                                <w:szCs w:val="20"/>
                              </w:rPr>
                            </w:pPr>
                            <w:r>
                              <w:rPr>
                                <w:rFonts w:asciiTheme="minorHAnsi" w:hAnsiTheme="minorHAnsi"/>
                                <w:b/>
                                <w:sz w:val="20"/>
                                <w:szCs w:val="20"/>
                              </w:rPr>
                              <w:t>End Splitting into Common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C88A3C" id="Alternate Process 54" o:spid="_x0000_s1039" type="#_x0000_t176" style="position:absolute;margin-left:132pt;margin-top:74.45pt;width:96pt;height:5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" fillcolor="#4f81bd [3204]" strokecolor="#243f60 [1604]" strokeweight="2pt">
                <v:textbox>
                  <w:txbxContent>
                    <w:p w14:paraId="684E2C29" w14:textId="27A861EA" w:rsidR="005378AF" w:rsidRPr="00062FCF" w:rsidRDefault="005378AF" w:rsidP="00881E5A">
                      <w:pPr>
                        <w:jc w:val="center"/>
                        <w:rPr>
                          <w:rFonts w:asciiTheme="minorHAnsi" w:hAnsiTheme="minorHAnsi"/>
                          <w:b/>
                          <w:sz w:val="20"/>
                          <w:szCs w:val="20"/>
                        </w:rPr>
                      </w:pPr>
                      <w:r>
                        <w:rPr>
                          <w:rFonts w:asciiTheme="minorHAnsi" w:hAnsiTheme="minorHAnsi"/>
                          <w:b/>
                          <w:sz w:val="20"/>
                          <w:szCs w:val="20"/>
                        </w:rPr>
                        <w:t>End Splitting into Common Groups</w:t>
                      </w:r>
                    </w:p>
                  </w:txbxContent>
                </v:textbox>
                <w10:wrap type="through"/>
              </v:shape>
            </w:pict>
          </mc:Fallback>
        </mc:AlternateContent>
      </w:r>
      <w:r w:rsidR="00881E5A" w:rsidRPr="00BA4E49">
        <w:rPr>
          <w:noProof/>
        </w:rPr>
        <mc:AlternateContent>
          <mc:Choice Requires="wps">
            <w:drawing>
              <wp:anchor distT="0" distB="0" distL="114300" distR="114300" simplePos="0" relativeHeight="251692032" behindDoc="0" locked="0" layoutInCell="1" allowOverlap="1" wp14:anchorId="4CD292D7" wp14:editId="0565C515">
                <wp:simplePos x="0" y="0"/>
                <wp:positionH relativeFrom="column">
                  <wp:posOffset>3581400</wp:posOffset>
                </wp:positionH>
                <wp:positionV relativeFrom="paragraph">
                  <wp:posOffset>945515</wp:posOffset>
                </wp:positionV>
                <wp:extent cx="1524000" cy="692785"/>
                <wp:effectExtent l="0" t="0" r="25400" b="18415"/>
                <wp:wrapThrough wrapText="bothSides">
                  <wp:wrapPolygon edited="0">
                    <wp:start x="0" y="0"/>
                    <wp:lineTo x="0" y="21382"/>
                    <wp:lineTo x="21600" y="21382"/>
                    <wp:lineTo x="21600" y="0"/>
                    <wp:lineTo x="0" y="0"/>
                  </wp:wrapPolygon>
                </wp:wrapThrough>
                <wp:docPr id="53" name="Process 53"/>
                <wp:cNvGraphicFramePr/>
                <a:graphic xmlns:a="http://schemas.openxmlformats.org/drawingml/2006/main">
                  <a:graphicData uri="http://schemas.microsoft.com/office/word/2010/wordprocessingShape">
                    <wps:wsp>
                      <wps:cNvSpPr/>
                      <wps:spPr>
                        <a:xfrm>
                          <a:off x="0" y="0"/>
                          <a:ext cx="15240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F010D" w14:textId="252D764D" w:rsidR="005378AF" w:rsidRPr="00062FCF" w:rsidRDefault="005378AF" w:rsidP="00881E5A">
                            <w:pPr>
                              <w:jc w:val="center"/>
                              <w:rPr>
                                <w:rFonts w:asciiTheme="minorHAnsi" w:hAnsiTheme="minorHAnsi"/>
                                <w:b/>
                                <w:sz w:val="20"/>
                                <w:szCs w:val="20"/>
                              </w:rPr>
                            </w:pPr>
                            <w:r>
                              <w:rPr>
                                <w:rFonts w:asciiTheme="minorHAnsi" w:hAnsiTheme="minorHAnsi"/>
                                <w:b/>
                                <w:sz w:val="20"/>
                                <w:szCs w:val="20"/>
                              </w:rPr>
                              <w:t>Save each Excel document by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92D7" id="Process 53" o:spid="_x0000_s1040" type="#_x0000_t109" style="position:absolute;margin-left:282pt;margin-top:74.45pt;width:120pt;height:5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" fillcolor="#4f81bd [3204]" strokecolor="#243f60 [1604]" strokeweight="2pt">
                <v:textbox>
                  <w:txbxContent>
                    <w:p w14:paraId="22BF010D" w14:textId="252D764D" w:rsidR="005378AF" w:rsidRPr="00062FCF" w:rsidRDefault="005378AF" w:rsidP="00881E5A">
                      <w:pPr>
                        <w:jc w:val="center"/>
                        <w:rPr>
                          <w:rFonts w:asciiTheme="minorHAnsi" w:hAnsiTheme="minorHAnsi"/>
                          <w:b/>
                          <w:sz w:val="20"/>
                          <w:szCs w:val="20"/>
                        </w:rPr>
                      </w:pPr>
                      <w:r>
                        <w:rPr>
                          <w:rFonts w:asciiTheme="minorHAnsi" w:hAnsiTheme="minorHAnsi"/>
                          <w:b/>
                          <w:sz w:val="20"/>
                          <w:szCs w:val="20"/>
                        </w:rPr>
                        <w:t>Save each Excel document by group</w:t>
                      </w:r>
                    </w:p>
                  </w:txbxContent>
                </v:textbox>
                <w10:wrap type="through"/>
              </v:shape>
            </w:pict>
          </mc:Fallback>
        </mc:AlternateContent>
      </w:r>
      <w:r w:rsidR="000F5C23" w:rsidRPr="00BA4E49">
        <w:br w:type="page"/>
      </w:r>
    </w:p>
    <w:p w14:paraId="5A9870F7" w14:textId="0886198D" w:rsidR="00CA645B" w:rsidRDefault="00B11527" w:rsidP="00B11527">
      <w:pPr>
        <w:pStyle w:val="Heading2"/>
      </w:pPr>
      <w:bookmarkStart w:id="10" w:name="_Toc458347036"/>
      <w:r>
        <w:lastRenderedPageBreak/>
        <w:t>Step 3: Format</w:t>
      </w:r>
      <w:r w:rsidR="003B6A83">
        <w:t>ting</w:t>
      </w:r>
      <w:r>
        <w:t xml:space="preserve"> the Groups:</w:t>
      </w:r>
      <w:bookmarkEnd w:id="10"/>
    </w:p>
    <w:p w14:paraId="3D04A03F" w14:textId="083C8166" w:rsidR="00B11527" w:rsidRDefault="00B11527" w:rsidP="00B11527"/>
    <w:p w14:paraId="6A92B6FF" w14:textId="5227FB9E" w:rsidR="00211954" w:rsidRDefault="00A538EA" w:rsidP="00B11527">
      <w:r>
        <w:rPr>
          <w:rFonts w:asciiTheme="minorHAnsi" w:hAnsiTheme="minorHAnsi"/>
          <w:noProof/>
          <w:sz w:val="20"/>
          <w:szCs w:val="20"/>
        </w:rPr>
        <mc:AlternateContent>
          <mc:Choice Requires="wps">
            <w:drawing>
              <wp:anchor distT="0" distB="0" distL="114300" distR="114300" simplePos="0" relativeHeight="251708416" behindDoc="0" locked="0" layoutInCell="1" allowOverlap="1" wp14:anchorId="2B9E4409" wp14:editId="30FAD299">
                <wp:simplePos x="0" y="0"/>
                <wp:positionH relativeFrom="column">
                  <wp:posOffset>3353435</wp:posOffset>
                </wp:positionH>
                <wp:positionV relativeFrom="paragraph">
                  <wp:posOffset>48895</wp:posOffset>
                </wp:positionV>
                <wp:extent cx="1447800" cy="685800"/>
                <wp:effectExtent l="0" t="0" r="25400" b="25400"/>
                <wp:wrapThrough wrapText="bothSides">
                  <wp:wrapPolygon edited="0">
                    <wp:start x="1516" y="0"/>
                    <wp:lineTo x="0" y="4000"/>
                    <wp:lineTo x="0" y="17600"/>
                    <wp:lineTo x="1516" y="21600"/>
                    <wp:lineTo x="21600" y="21600"/>
                    <wp:lineTo x="21600" y="20800"/>
                    <wp:lineTo x="18947" y="12800"/>
                    <wp:lineTo x="21600" y="800"/>
                    <wp:lineTo x="21600" y="0"/>
                    <wp:lineTo x="1516" y="0"/>
                  </wp:wrapPolygon>
                </wp:wrapThrough>
                <wp:docPr id="64" name="Stored Data 64"/>
                <wp:cNvGraphicFramePr/>
                <a:graphic xmlns:a="http://schemas.openxmlformats.org/drawingml/2006/main">
                  <a:graphicData uri="http://schemas.microsoft.com/office/word/2010/wordprocessingShape">
                    <wps:wsp>
                      <wps:cNvSpPr/>
                      <wps:spPr>
                        <a:xfrm>
                          <a:off x="0" y="0"/>
                          <a:ext cx="1447800"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B20CA" w14:textId="50515607" w:rsidR="005378AF" w:rsidRPr="00CF554A" w:rsidRDefault="005378AF" w:rsidP="00A538EA">
                            <w:pPr>
                              <w:jc w:val="center"/>
                              <w:rPr>
                                <w:rFonts w:asciiTheme="minorHAnsi" w:hAnsiTheme="minorHAnsi"/>
                                <w:b/>
                                <w:sz w:val="20"/>
                                <w:szCs w:val="20"/>
                              </w:rPr>
                            </w:pPr>
                            <w:r>
                              <w:rPr>
                                <w:rFonts w:asciiTheme="minorHAnsi" w:hAnsiTheme="minorHAnsi"/>
                                <w:b/>
                                <w:sz w:val="20"/>
                                <w:szCs w:val="20"/>
                              </w:rPr>
                              <w:t>Save Excel document as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E4409" id="Stored Data 64" o:spid="_x0000_s1041" type="#_x0000_t130" style="position:absolute;margin-left:264.05pt;margin-top:3.85pt;width:114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" fillcolor="#4f81bd [3204]" strokecolor="#243f60 [1604]" strokeweight="2pt">
                <v:textbox>
                  <w:txbxContent>
                    <w:p w14:paraId="31DB20CA" w14:textId="50515607" w:rsidR="005378AF" w:rsidRPr="00CF554A" w:rsidRDefault="005378AF" w:rsidP="00A538EA">
                      <w:pPr>
                        <w:jc w:val="center"/>
                        <w:rPr>
                          <w:rFonts w:asciiTheme="minorHAnsi" w:hAnsiTheme="minorHAnsi"/>
                          <w:b/>
                          <w:sz w:val="20"/>
                          <w:szCs w:val="20"/>
                        </w:rPr>
                      </w:pPr>
                      <w:r>
                        <w:rPr>
                          <w:rFonts w:asciiTheme="minorHAnsi" w:hAnsiTheme="minorHAnsi"/>
                          <w:b/>
                          <w:sz w:val="20"/>
                          <w:szCs w:val="20"/>
                        </w:rPr>
                        <w:t>Save Excel document as CSV file</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10464" behindDoc="0" locked="0" layoutInCell="1" allowOverlap="1" wp14:anchorId="0679959A" wp14:editId="6DA28600">
                <wp:simplePos x="0" y="0"/>
                <wp:positionH relativeFrom="column">
                  <wp:posOffset>1680845</wp:posOffset>
                </wp:positionH>
                <wp:positionV relativeFrom="paragraph">
                  <wp:posOffset>48260</wp:posOffset>
                </wp:positionV>
                <wp:extent cx="1219200" cy="692785"/>
                <wp:effectExtent l="0" t="0" r="25400" b="18415"/>
                <wp:wrapThrough wrapText="bothSides">
                  <wp:wrapPolygon edited="0">
                    <wp:start x="0" y="0"/>
                    <wp:lineTo x="0" y="21382"/>
                    <wp:lineTo x="21600" y="21382"/>
                    <wp:lineTo x="21600" y="0"/>
                    <wp:lineTo x="0" y="0"/>
                  </wp:wrapPolygon>
                </wp:wrapThrough>
                <wp:docPr id="65" name="Process 65"/>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CC27" w14:textId="7119B189" w:rsidR="005378AF" w:rsidRPr="00062FCF" w:rsidRDefault="005378AF" w:rsidP="00A538EA">
                            <w:pPr>
                              <w:jc w:val="center"/>
                              <w:rPr>
                                <w:rFonts w:asciiTheme="minorHAnsi" w:hAnsiTheme="minorHAnsi"/>
                                <w:b/>
                                <w:sz w:val="20"/>
                                <w:szCs w:val="20"/>
                              </w:rPr>
                            </w:pPr>
                            <w:r>
                              <w:rPr>
                                <w:rFonts w:asciiTheme="minorHAnsi" w:hAnsiTheme="minorHAnsi"/>
                                <w:b/>
                                <w:sz w:val="20"/>
                                <w:szCs w:val="20"/>
                              </w:rPr>
                              <w:t>Open in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79959A" id="Process 65" o:spid="_x0000_s1042" type="#_x0000_t109" style="position:absolute;margin-left:132.35pt;margin-top:3.8pt;width:96pt;height:54.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" fillcolor="#4f81bd [3204]" strokecolor="#243f60 [1604]" strokeweight="2pt">
                <v:textbox>
                  <w:txbxContent>
                    <w:p w14:paraId="5758CC27" w14:textId="7119B189" w:rsidR="005378AF" w:rsidRPr="00062FCF" w:rsidRDefault="005378AF" w:rsidP="00A538EA">
                      <w:pPr>
                        <w:jc w:val="center"/>
                        <w:rPr>
                          <w:rFonts w:asciiTheme="minorHAnsi" w:hAnsiTheme="minorHAnsi"/>
                          <w:b/>
                          <w:sz w:val="20"/>
                          <w:szCs w:val="20"/>
                        </w:rPr>
                      </w:pPr>
                      <w:r>
                        <w:rPr>
                          <w:rFonts w:asciiTheme="minorHAnsi" w:hAnsiTheme="minorHAnsi"/>
                          <w:b/>
                          <w:sz w:val="20"/>
                          <w:szCs w:val="20"/>
                        </w:rPr>
                        <w:t>Open in Excel</w:t>
                      </w:r>
                    </w:p>
                  </w:txbxContent>
                </v:textbox>
                <w10:wrap type="through"/>
              </v:shape>
            </w:pict>
          </mc:Fallback>
        </mc:AlternateContent>
      </w:r>
      <w:r w:rsidR="003677E8" w:rsidRPr="00BA4E49">
        <w:rPr>
          <w:rFonts w:asciiTheme="minorHAnsi" w:hAnsiTheme="minorHAnsi"/>
          <w:noProof/>
          <w:sz w:val="20"/>
          <w:szCs w:val="20"/>
        </w:rPr>
        <mc:AlternateContent>
          <mc:Choice Requires="wps">
            <w:drawing>
              <wp:anchor distT="0" distB="0" distL="114300" distR="114300" simplePos="0" relativeHeight="251700224" behindDoc="0" locked="0" layoutInCell="1" allowOverlap="1" wp14:anchorId="2D1BA637" wp14:editId="4FB88C79">
                <wp:simplePos x="0" y="0"/>
                <wp:positionH relativeFrom="column">
                  <wp:posOffset>0</wp:posOffset>
                </wp:positionH>
                <wp:positionV relativeFrom="paragraph">
                  <wp:posOffset>50800</wp:posOffset>
                </wp:positionV>
                <wp:extent cx="1219200" cy="683260"/>
                <wp:effectExtent l="0" t="0" r="25400" b="27940"/>
                <wp:wrapThrough wrapText="bothSides">
                  <wp:wrapPolygon edited="0">
                    <wp:start x="0" y="0"/>
                    <wp:lineTo x="0" y="21680"/>
                    <wp:lineTo x="21600" y="21680"/>
                    <wp:lineTo x="21600" y="0"/>
                    <wp:lineTo x="0" y="0"/>
                  </wp:wrapPolygon>
                </wp:wrapThrough>
                <wp:docPr id="59" name="Alternate Process 59"/>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CA5AA" w14:textId="31D34236" w:rsidR="005378AF" w:rsidRPr="00062FCF" w:rsidRDefault="005378AF" w:rsidP="00211954">
                            <w:pPr>
                              <w:jc w:val="center"/>
                              <w:rPr>
                                <w:rFonts w:asciiTheme="minorHAnsi" w:hAnsiTheme="minorHAnsi"/>
                                <w:b/>
                                <w:sz w:val="20"/>
                                <w:szCs w:val="20"/>
                              </w:rPr>
                            </w:pPr>
                            <w:r>
                              <w:rPr>
                                <w:rFonts w:asciiTheme="minorHAnsi" w:hAnsiTheme="minorHAnsi"/>
                                <w:b/>
                                <w:sz w:val="20"/>
                                <w:szCs w:val="20"/>
                              </w:rPr>
                              <w:t>Begin Formatting 1994 to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1BA637" id="Alternate Process 59" o:spid="_x0000_s1043" type="#_x0000_t176" style="position:absolute;margin-left:0;margin-top:4pt;width:96pt;height:53.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" fillcolor="#4f81bd [3204]" strokecolor="#243f60 [1604]" strokeweight="2pt">
                <v:textbox>
                  <w:txbxContent>
                    <w:p w14:paraId="06ACA5AA" w14:textId="31D34236" w:rsidR="005378AF" w:rsidRPr="00062FCF" w:rsidRDefault="005378AF" w:rsidP="00211954">
                      <w:pPr>
                        <w:jc w:val="center"/>
                        <w:rPr>
                          <w:rFonts w:asciiTheme="minorHAnsi" w:hAnsiTheme="minorHAnsi"/>
                          <w:b/>
                          <w:sz w:val="20"/>
                          <w:szCs w:val="20"/>
                        </w:rPr>
                      </w:pPr>
                      <w:r>
                        <w:rPr>
                          <w:rFonts w:asciiTheme="minorHAnsi" w:hAnsiTheme="minorHAnsi"/>
                          <w:b/>
                          <w:sz w:val="20"/>
                          <w:szCs w:val="20"/>
                        </w:rPr>
                        <w:t>Begin Formatting 1994 to 1999</w:t>
                      </w:r>
                    </w:p>
                  </w:txbxContent>
                </v:textbox>
                <w10:wrap type="through"/>
              </v:shape>
            </w:pict>
          </mc:Fallback>
        </mc:AlternateContent>
      </w:r>
    </w:p>
    <w:p w14:paraId="1983415C" w14:textId="0146770A" w:rsidR="00211954" w:rsidRDefault="00211954" w:rsidP="00B11527"/>
    <w:p w14:paraId="5B6F2F67" w14:textId="23A78F48" w:rsidR="00211954" w:rsidRDefault="00F22398" w:rsidP="00B11527">
      <w:r>
        <w:rPr>
          <w:noProof/>
        </w:rPr>
        <mc:AlternateContent>
          <mc:Choice Requires="wps">
            <w:drawing>
              <wp:anchor distT="0" distB="0" distL="114300" distR="114300" simplePos="0" relativeHeight="251719680" behindDoc="0" locked="0" layoutInCell="1" allowOverlap="1" wp14:anchorId="6E307546" wp14:editId="000DB7B3">
                <wp:simplePos x="0" y="0"/>
                <wp:positionH relativeFrom="column">
                  <wp:posOffset>4572000</wp:posOffset>
                </wp:positionH>
                <wp:positionV relativeFrom="paragraph">
                  <wp:posOffset>38735</wp:posOffset>
                </wp:positionV>
                <wp:extent cx="762000" cy="800100"/>
                <wp:effectExtent l="0" t="0" r="76200" b="63500"/>
                <wp:wrapNone/>
                <wp:docPr id="71" name="Elbow Connector 71"/>
                <wp:cNvGraphicFramePr/>
                <a:graphic xmlns:a="http://schemas.openxmlformats.org/drawingml/2006/main">
                  <a:graphicData uri="http://schemas.microsoft.com/office/word/2010/wordprocessingShape">
                    <wps:wsp>
                      <wps:cNvCnPr/>
                      <wps:spPr>
                        <a:xfrm>
                          <a:off x="0" y="0"/>
                          <a:ext cx="762000" cy="8001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F593B01" id="Elbow Connector 71" o:spid="_x0000_s1026" type="#_x0000_t34" style="position:absolute;margin-left:5in;margin-top:3.05pt;width:60pt;height:6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" adj="21489" strokecolor="#4579b8 [3044]">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6814F508" wp14:editId="4ACBFFE8">
                <wp:simplePos x="0" y="0"/>
                <wp:positionH relativeFrom="column">
                  <wp:posOffset>2895600</wp:posOffset>
                </wp:positionH>
                <wp:positionV relativeFrom="paragraph">
                  <wp:posOffset>38735</wp:posOffset>
                </wp:positionV>
                <wp:extent cx="457200" cy="0"/>
                <wp:effectExtent l="0" t="76200" r="50800" b="101600"/>
                <wp:wrapNone/>
                <wp:docPr id="70" name="Straight Arrow Connector 7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2FAB7FE" id="Straight Arrow Connector 70" o:spid="_x0000_s1026" type="#_x0000_t32" style="position:absolute;margin-left:228pt;margin-top:3.05pt;width:3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37FC188A" wp14:editId="32180FC3">
                <wp:simplePos x="0" y="0"/>
                <wp:positionH relativeFrom="column">
                  <wp:posOffset>1219200</wp:posOffset>
                </wp:positionH>
                <wp:positionV relativeFrom="paragraph">
                  <wp:posOffset>38735</wp:posOffset>
                </wp:positionV>
                <wp:extent cx="457200" cy="0"/>
                <wp:effectExtent l="0" t="76200" r="50800" b="101600"/>
                <wp:wrapNone/>
                <wp:docPr id="69" name="Straight Arrow Connector 6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F8DF00B" id="Straight Arrow Connector 69" o:spid="_x0000_s1026" type="#_x0000_t32" style="position:absolute;margin-left:96pt;margin-top:3.05pt;width:36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" strokecolor="#4579b8 [3044]">
                <v:stroke endarrow="block"/>
              </v:shape>
            </w:pict>
          </mc:Fallback>
        </mc:AlternateContent>
      </w:r>
    </w:p>
    <w:p w14:paraId="537A591C" w14:textId="0BB1BF8E" w:rsidR="00211954" w:rsidRDefault="00211954" w:rsidP="00B11527"/>
    <w:p w14:paraId="17B96715" w14:textId="7439C170" w:rsidR="00211954" w:rsidRDefault="00211954" w:rsidP="00B11527"/>
    <w:p w14:paraId="3EB45749" w14:textId="25999D83" w:rsidR="00211954" w:rsidRDefault="00211954" w:rsidP="00B11527"/>
    <w:p w14:paraId="27857060" w14:textId="158F7F7F" w:rsidR="00211954" w:rsidRDefault="00DB6D63" w:rsidP="00B11527">
      <w:r>
        <w:rPr>
          <w:rFonts w:asciiTheme="minorHAnsi" w:hAnsiTheme="minorHAnsi"/>
          <w:noProof/>
          <w:sz w:val="20"/>
          <w:szCs w:val="20"/>
        </w:rPr>
        <mc:AlternateContent>
          <mc:Choice Requires="wps">
            <w:drawing>
              <wp:anchor distT="0" distB="0" distL="114300" distR="114300" simplePos="0" relativeHeight="251714560" behindDoc="0" locked="0" layoutInCell="1" allowOverlap="1" wp14:anchorId="1ABD2ED1" wp14:editId="024EC0F7">
                <wp:simplePos x="0" y="0"/>
                <wp:positionH relativeFrom="column">
                  <wp:posOffset>1146810</wp:posOffset>
                </wp:positionH>
                <wp:positionV relativeFrom="paragraph">
                  <wp:posOffset>142240</wp:posOffset>
                </wp:positionV>
                <wp:extent cx="1447800" cy="685800"/>
                <wp:effectExtent l="0" t="0" r="25400" b="25400"/>
                <wp:wrapThrough wrapText="bothSides">
                  <wp:wrapPolygon edited="0">
                    <wp:start x="1516" y="0"/>
                    <wp:lineTo x="0" y="4000"/>
                    <wp:lineTo x="0" y="17600"/>
                    <wp:lineTo x="1516" y="21600"/>
                    <wp:lineTo x="21600" y="21600"/>
                    <wp:lineTo x="21600" y="20800"/>
                    <wp:lineTo x="18947" y="12800"/>
                    <wp:lineTo x="21600" y="800"/>
                    <wp:lineTo x="21600" y="0"/>
                    <wp:lineTo x="1516" y="0"/>
                  </wp:wrapPolygon>
                </wp:wrapThrough>
                <wp:docPr id="67" name="Stored Data 67"/>
                <wp:cNvGraphicFramePr/>
                <a:graphic xmlns:a="http://schemas.openxmlformats.org/drawingml/2006/main">
                  <a:graphicData uri="http://schemas.microsoft.com/office/word/2010/wordprocessingShape">
                    <wps:wsp>
                      <wps:cNvSpPr/>
                      <wps:spPr>
                        <a:xfrm>
                          <a:off x="0" y="0"/>
                          <a:ext cx="1447800"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34EA8" w14:textId="1355A1BD" w:rsidR="005378AF" w:rsidRPr="00CF554A" w:rsidRDefault="005378AF" w:rsidP="00DB6D63">
                            <w:pPr>
                              <w:jc w:val="center"/>
                              <w:rPr>
                                <w:rFonts w:asciiTheme="minorHAnsi" w:hAnsiTheme="minorHAnsi"/>
                                <w:b/>
                                <w:sz w:val="20"/>
                                <w:szCs w:val="20"/>
                              </w:rPr>
                            </w:pPr>
                            <w:r>
                              <w:rPr>
                                <w:rFonts w:asciiTheme="minorHAnsi" w:hAnsiTheme="minorHAnsi"/>
                                <w:b/>
                                <w:sz w:val="20"/>
                                <w:szCs w:val="20"/>
                              </w:rPr>
                              <w:t>Save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D2ED1" id="Stored Data 67" o:spid="_x0000_s1044" type="#_x0000_t130" style="position:absolute;margin-left:90.3pt;margin-top:11.2pt;width:114pt;height:5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" fillcolor="#4f81bd [3204]" strokecolor="#243f60 [1604]" strokeweight="2pt">
                <v:textbox>
                  <w:txbxContent>
                    <w:p w14:paraId="1FF34EA8" w14:textId="1355A1BD" w:rsidR="005378AF" w:rsidRPr="00CF554A" w:rsidRDefault="005378AF" w:rsidP="00DB6D63">
                      <w:pPr>
                        <w:jc w:val="center"/>
                        <w:rPr>
                          <w:rFonts w:asciiTheme="minorHAnsi" w:hAnsiTheme="minorHAnsi"/>
                          <w:b/>
                          <w:sz w:val="20"/>
                          <w:szCs w:val="20"/>
                        </w:rPr>
                      </w:pPr>
                      <w:r>
                        <w:rPr>
                          <w:rFonts w:asciiTheme="minorHAnsi" w:hAnsiTheme="minorHAnsi"/>
                          <w:b/>
                          <w:sz w:val="20"/>
                          <w:szCs w:val="20"/>
                        </w:rPr>
                        <w:t>Save CSV file</w:t>
                      </w:r>
                    </w:p>
                  </w:txbxContent>
                </v:textbox>
                <w10:wrap type="through"/>
              </v:shape>
            </w:pict>
          </mc:Fallback>
        </mc:AlternateContent>
      </w:r>
      <w:r w:rsidR="00A538EA" w:rsidRPr="00BA4E49">
        <w:rPr>
          <w:rFonts w:asciiTheme="minorHAnsi" w:hAnsiTheme="minorHAnsi"/>
          <w:noProof/>
          <w:sz w:val="20"/>
          <w:szCs w:val="20"/>
        </w:rPr>
        <mc:AlternateContent>
          <mc:Choice Requires="wps">
            <w:drawing>
              <wp:anchor distT="0" distB="0" distL="114300" distR="114300" simplePos="0" relativeHeight="251702272" behindDoc="0" locked="0" layoutInCell="1" allowOverlap="1" wp14:anchorId="32D67D59" wp14:editId="322C11F8">
                <wp:simplePos x="0" y="0"/>
                <wp:positionH relativeFrom="column">
                  <wp:posOffset>3044825</wp:posOffset>
                </wp:positionH>
                <wp:positionV relativeFrom="paragraph">
                  <wp:posOffset>140335</wp:posOffset>
                </wp:positionV>
                <wp:extent cx="1219200" cy="692785"/>
                <wp:effectExtent l="0" t="0" r="25400" b="18415"/>
                <wp:wrapThrough wrapText="bothSides">
                  <wp:wrapPolygon edited="0">
                    <wp:start x="0" y="0"/>
                    <wp:lineTo x="0" y="21382"/>
                    <wp:lineTo x="21600" y="21382"/>
                    <wp:lineTo x="21600" y="0"/>
                    <wp:lineTo x="0" y="0"/>
                  </wp:wrapPolygon>
                </wp:wrapThrough>
                <wp:docPr id="60" name="Process 60"/>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91FEE" w14:textId="521B21D4" w:rsidR="005378AF" w:rsidRPr="00062FCF" w:rsidRDefault="005378AF" w:rsidP="003314C3">
                            <w:pPr>
                              <w:jc w:val="center"/>
                              <w:rPr>
                                <w:rFonts w:asciiTheme="minorHAnsi" w:hAnsiTheme="minorHAnsi"/>
                                <w:b/>
                                <w:sz w:val="20"/>
                                <w:szCs w:val="20"/>
                              </w:rPr>
                            </w:pPr>
                            <w:r>
                              <w:rPr>
                                <w:rFonts w:asciiTheme="minorHAnsi" w:hAnsiTheme="minorHAnsi"/>
                                <w:b/>
                                <w:sz w:val="20"/>
                                <w:szCs w:val="20"/>
                              </w:rPr>
                              <w:t>Apply Regular Expressions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D67D59" id="Process 60" o:spid="_x0000_s1045" type="#_x0000_t109" style="position:absolute;margin-left:239.75pt;margin-top:11.05pt;width:96pt;height:54.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" fillcolor="#4f81bd [3204]" strokecolor="#243f60 [1604]" strokeweight="2pt">
                <v:textbox>
                  <w:txbxContent>
                    <w:p w14:paraId="17D91FEE" w14:textId="521B21D4" w:rsidR="005378AF" w:rsidRPr="00062FCF" w:rsidRDefault="005378AF" w:rsidP="003314C3">
                      <w:pPr>
                        <w:jc w:val="center"/>
                        <w:rPr>
                          <w:rFonts w:asciiTheme="minorHAnsi" w:hAnsiTheme="minorHAnsi"/>
                          <w:b/>
                          <w:sz w:val="20"/>
                          <w:szCs w:val="20"/>
                        </w:rPr>
                      </w:pPr>
                      <w:r>
                        <w:rPr>
                          <w:rFonts w:asciiTheme="minorHAnsi" w:hAnsiTheme="minorHAnsi"/>
                          <w:b/>
                          <w:sz w:val="20"/>
                          <w:szCs w:val="20"/>
                        </w:rPr>
                        <w:t>Apply Regular Expressions</w:t>
                      </w:r>
                    </w:p>
                  </w:txbxContent>
                </v:textbox>
                <w10:wrap type="through"/>
              </v:shape>
            </w:pict>
          </mc:Fallback>
        </mc:AlternateContent>
      </w:r>
      <w:r w:rsidR="00A538EA" w:rsidRPr="00BA4E49">
        <w:rPr>
          <w:rFonts w:asciiTheme="minorHAnsi" w:hAnsiTheme="minorHAnsi"/>
          <w:noProof/>
          <w:sz w:val="20"/>
          <w:szCs w:val="20"/>
        </w:rPr>
        <mc:AlternateContent>
          <mc:Choice Requires="wps">
            <w:drawing>
              <wp:anchor distT="0" distB="0" distL="114300" distR="114300" simplePos="0" relativeHeight="251712512" behindDoc="0" locked="0" layoutInCell="1" allowOverlap="1" wp14:anchorId="2683300D" wp14:editId="58050E8D">
                <wp:simplePos x="0" y="0"/>
                <wp:positionH relativeFrom="column">
                  <wp:posOffset>4719955</wp:posOffset>
                </wp:positionH>
                <wp:positionV relativeFrom="paragraph">
                  <wp:posOffset>138430</wp:posOffset>
                </wp:positionV>
                <wp:extent cx="1219200" cy="692785"/>
                <wp:effectExtent l="0" t="0" r="25400" b="18415"/>
                <wp:wrapThrough wrapText="bothSides">
                  <wp:wrapPolygon edited="0">
                    <wp:start x="0" y="0"/>
                    <wp:lineTo x="0" y="21382"/>
                    <wp:lineTo x="21600" y="21382"/>
                    <wp:lineTo x="21600" y="0"/>
                    <wp:lineTo x="0" y="0"/>
                  </wp:wrapPolygon>
                </wp:wrapThrough>
                <wp:docPr id="66" name="Process 66"/>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78AB8" w14:textId="59F69B7E" w:rsidR="005378AF" w:rsidRPr="00062FCF" w:rsidRDefault="005378AF" w:rsidP="00A538EA">
                            <w:pPr>
                              <w:jc w:val="center"/>
                              <w:rPr>
                                <w:rFonts w:asciiTheme="minorHAnsi" w:hAnsiTheme="minorHAnsi"/>
                                <w:b/>
                                <w:sz w:val="20"/>
                                <w:szCs w:val="20"/>
                              </w:rPr>
                            </w:pPr>
                            <w:r>
                              <w:rPr>
                                <w:rFonts w:asciiTheme="minorHAnsi" w:hAnsiTheme="minorHAnsi"/>
                                <w:b/>
                                <w:sz w:val="20"/>
                                <w:szCs w:val="20"/>
                              </w:rPr>
                              <w:t>Open CSV in Plain Text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83300D" id="Process 66" o:spid="_x0000_s1046" type="#_x0000_t109" style="position:absolute;margin-left:371.65pt;margin-top:10.9pt;width:96pt;height:54.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" fillcolor="#4f81bd [3204]" strokecolor="#243f60 [1604]" strokeweight="2pt">
                <v:textbox>
                  <w:txbxContent>
                    <w:p w14:paraId="2BB78AB8" w14:textId="59F69B7E" w:rsidR="005378AF" w:rsidRPr="00062FCF" w:rsidRDefault="005378AF" w:rsidP="00A538EA">
                      <w:pPr>
                        <w:jc w:val="center"/>
                        <w:rPr>
                          <w:rFonts w:asciiTheme="minorHAnsi" w:hAnsiTheme="minorHAnsi"/>
                          <w:b/>
                          <w:sz w:val="20"/>
                          <w:szCs w:val="20"/>
                        </w:rPr>
                      </w:pPr>
                      <w:r>
                        <w:rPr>
                          <w:rFonts w:asciiTheme="minorHAnsi" w:hAnsiTheme="minorHAnsi"/>
                          <w:b/>
                          <w:sz w:val="20"/>
                          <w:szCs w:val="20"/>
                        </w:rPr>
                        <w:t>Open CSV in Plain Text Editor</w:t>
                      </w:r>
                    </w:p>
                  </w:txbxContent>
                </v:textbox>
                <w10:wrap type="through"/>
              </v:shape>
            </w:pict>
          </mc:Fallback>
        </mc:AlternateContent>
      </w:r>
    </w:p>
    <w:p w14:paraId="4534D915" w14:textId="08D3C9EC" w:rsidR="00211954" w:rsidRDefault="00211954" w:rsidP="00B11527"/>
    <w:p w14:paraId="1778DC0A" w14:textId="4ADA0C7A" w:rsidR="00211954" w:rsidRDefault="00904687" w:rsidP="00B11527">
      <w:r>
        <w:rPr>
          <w:noProof/>
        </w:rPr>
        <mc:AlternateContent>
          <mc:Choice Requires="wps">
            <w:drawing>
              <wp:anchor distT="0" distB="0" distL="114300" distR="114300" simplePos="0" relativeHeight="251722752" behindDoc="0" locked="0" layoutInCell="1" allowOverlap="1" wp14:anchorId="2A1D86A1" wp14:editId="3D6B13F8">
                <wp:simplePos x="0" y="0"/>
                <wp:positionH relativeFrom="column">
                  <wp:posOffset>609600</wp:posOffset>
                </wp:positionH>
                <wp:positionV relativeFrom="paragraph">
                  <wp:posOffset>130810</wp:posOffset>
                </wp:positionV>
                <wp:extent cx="533400" cy="800100"/>
                <wp:effectExtent l="50800" t="0" r="25400" b="63500"/>
                <wp:wrapNone/>
                <wp:docPr id="74" name="Elbow Connector 74"/>
                <wp:cNvGraphicFramePr/>
                <a:graphic xmlns:a="http://schemas.openxmlformats.org/drawingml/2006/main">
                  <a:graphicData uri="http://schemas.microsoft.com/office/word/2010/wordprocessingShape">
                    <wps:wsp>
                      <wps:cNvCnPr/>
                      <wps:spPr>
                        <a:xfrm flipH="1">
                          <a:off x="0" y="0"/>
                          <a:ext cx="533400" cy="8001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5025FAD" id="Elbow Connector 74" o:spid="_x0000_s1026" type="#_x0000_t34" style="position:absolute;margin-left:48pt;margin-top:10.3pt;width:42pt;height:63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" adj="21489" strokecolor="#4579b8 [3044]">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768C1394" wp14:editId="0197D3E8">
                <wp:simplePos x="0" y="0"/>
                <wp:positionH relativeFrom="column">
                  <wp:posOffset>2362200</wp:posOffset>
                </wp:positionH>
                <wp:positionV relativeFrom="paragraph">
                  <wp:posOffset>130810</wp:posOffset>
                </wp:positionV>
                <wp:extent cx="685800" cy="0"/>
                <wp:effectExtent l="25400" t="76200" r="0" b="101600"/>
                <wp:wrapNone/>
                <wp:docPr id="73" name="Straight Arrow Connector 73"/>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7209B2B" id="Straight Arrow Connector 73" o:spid="_x0000_s1026" type="#_x0000_t32" style="position:absolute;margin-left:186pt;margin-top:10.3pt;width:54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" strokecolor="#4579b8 [3044]">
                <v:stroke endarrow="block"/>
              </v:shape>
            </w:pict>
          </mc:Fallback>
        </mc:AlternateContent>
      </w:r>
      <w:r w:rsidR="00F22398">
        <w:rPr>
          <w:noProof/>
        </w:rPr>
        <mc:AlternateContent>
          <mc:Choice Requires="wps">
            <w:drawing>
              <wp:anchor distT="0" distB="0" distL="114300" distR="114300" simplePos="0" relativeHeight="251720704" behindDoc="0" locked="0" layoutInCell="1" allowOverlap="1" wp14:anchorId="360AD1AA" wp14:editId="70A1A781">
                <wp:simplePos x="0" y="0"/>
                <wp:positionH relativeFrom="column">
                  <wp:posOffset>4267200</wp:posOffset>
                </wp:positionH>
                <wp:positionV relativeFrom="paragraph">
                  <wp:posOffset>130810</wp:posOffset>
                </wp:positionV>
                <wp:extent cx="457200" cy="0"/>
                <wp:effectExtent l="25400" t="76200" r="0" b="101600"/>
                <wp:wrapNone/>
                <wp:docPr id="72" name="Straight Arrow Connector 7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C30CE6B" id="Straight Arrow Connector 72" o:spid="_x0000_s1026" type="#_x0000_t32" style="position:absolute;margin-left:336pt;margin-top:10.3pt;width:36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" strokecolor="#4579b8 [3044]">
                <v:stroke endarrow="block"/>
              </v:shape>
            </w:pict>
          </mc:Fallback>
        </mc:AlternateContent>
      </w:r>
    </w:p>
    <w:p w14:paraId="129E2435" w14:textId="6D5FBEFF" w:rsidR="00211954" w:rsidRDefault="00211954" w:rsidP="00B11527"/>
    <w:p w14:paraId="57DFBE0C" w14:textId="410CDC17" w:rsidR="00211954" w:rsidRDefault="00211954" w:rsidP="00B11527"/>
    <w:p w14:paraId="3D8AC66C" w14:textId="365BF034" w:rsidR="00211954" w:rsidRDefault="00211954" w:rsidP="00B11527"/>
    <w:p w14:paraId="0FEB04F0" w14:textId="52B39331" w:rsidR="00211954" w:rsidRDefault="00211954" w:rsidP="00B11527"/>
    <w:p w14:paraId="46292DA6" w14:textId="677BEDA7" w:rsidR="00211954" w:rsidRDefault="00B72F14" w:rsidP="00B11527">
      <w:r>
        <w:rPr>
          <w:rFonts w:asciiTheme="minorHAnsi" w:hAnsiTheme="minorHAnsi"/>
          <w:noProof/>
          <w:sz w:val="20"/>
          <w:szCs w:val="20"/>
        </w:rPr>
        <mc:AlternateContent>
          <mc:Choice Requires="wps">
            <w:drawing>
              <wp:anchor distT="0" distB="0" distL="114300" distR="114300" simplePos="0" relativeHeight="251725824" behindDoc="0" locked="0" layoutInCell="1" allowOverlap="1" wp14:anchorId="5EA0E454" wp14:editId="294EB78E">
                <wp:simplePos x="0" y="0"/>
                <wp:positionH relativeFrom="column">
                  <wp:posOffset>3199765</wp:posOffset>
                </wp:positionH>
                <wp:positionV relativeFrom="paragraph">
                  <wp:posOffset>54610</wp:posOffset>
                </wp:positionV>
                <wp:extent cx="1063625" cy="685800"/>
                <wp:effectExtent l="0" t="0" r="28575" b="25400"/>
                <wp:wrapThrough wrapText="bothSides">
                  <wp:wrapPolygon edited="0">
                    <wp:start x="1032" y="0"/>
                    <wp:lineTo x="0" y="4000"/>
                    <wp:lineTo x="0" y="17600"/>
                    <wp:lineTo x="1032" y="21600"/>
                    <wp:lineTo x="21664" y="21600"/>
                    <wp:lineTo x="21664" y="20800"/>
                    <wp:lineTo x="19601" y="12800"/>
                    <wp:lineTo x="21664" y="800"/>
                    <wp:lineTo x="21664" y="0"/>
                    <wp:lineTo x="1032" y="0"/>
                  </wp:wrapPolygon>
                </wp:wrapThrough>
                <wp:docPr id="76" name="Stored Data 76"/>
                <wp:cNvGraphicFramePr/>
                <a:graphic xmlns:a="http://schemas.openxmlformats.org/drawingml/2006/main">
                  <a:graphicData uri="http://schemas.microsoft.com/office/word/2010/wordprocessingShape">
                    <wps:wsp>
                      <wps:cNvSpPr/>
                      <wps:spPr>
                        <a:xfrm>
                          <a:off x="0" y="0"/>
                          <a:ext cx="1063625"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366F2" w14:textId="77777777" w:rsidR="005378AF" w:rsidRPr="00CF554A" w:rsidRDefault="005378AF" w:rsidP="00B72F14">
                            <w:pPr>
                              <w:jc w:val="center"/>
                              <w:rPr>
                                <w:rFonts w:asciiTheme="minorHAnsi" w:hAnsiTheme="minorHAnsi"/>
                                <w:b/>
                                <w:sz w:val="20"/>
                                <w:szCs w:val="20"/>
                              </w:rPr>
                            </w:pPr>
                            <w:r>
                              <w:rPr>
                                <w:rFonts w:asciiTheme="minorHAnsi" w:hAnsiTheme="minorHAnsi"/>
                                <w:b/>
                                <w:sz w:val="20"/>
                                <w:szCs w:val="20"/>
                              </w:rPr>
                              <w:t>Save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A0E454" id="Stored Data 76" o:spid="_x0000_s1047" type="#_x0000_t130" style="position:absolute;margin-left:251.95pt;margin-top:4.3pt;width:83.75pt;height: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" fillcolor="#4f81bd [3204]" strokecolor="#243f60 [1604]" strokeweight="2pt">
                <v:textbox>
                  <w:txbxContent>
                    <w:p w14:paraId="50C366F2" w14:textId="77777777" w:rsidR="005378AF" w:rsidRPr="00CF554A" w:rsidRDefault="005378AF" w:rsidP="00B72F14">
                      <w:pPr>
                        <w:jc w:val="center"/>
                        <w:rPr>
                          <w:rFonts w:asciiTheme="minorHAnsi" w:hAnsiTheme="minorHAnsi"/>
                          <w:b/>
                          <w:sz w:val="20"/>
                          <w:szCs w:val="20"/>
                        </w:rPr>
                      </w:pPr>
                      <w:r>
                        <w:rPr>
                          <w:rFonts w:asciiTheme="minorHAnsi" w:hAnsiTheme="minorHAnsi"/>
                          <w:b/>
                          <w:sz w:val="20"/>
                          <w:szCs w:val="20"/>
                        </w:rPr>
                        <w:t>Save CSV file</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16608" behindDoc="0" locked="0" layoutInCell="1" allowOverlap="1" wp14:anchorId="01BCF0C0" wp14:editId="562F02F9">
                <wp:simplePos x="0" y="0"/>
                <wp:positionH relativeFrom="column">
                  <wp:posOffset>1677670</wp:posOffset>
                </wp:positionH>
                <wp:positionV relativeFrom="paragraph">
                  <wp:posOffset>54610</wp:posOffset>
                </wp:positionV>
                <wp:extent cx="1064895" cy="692785"/>
                <wp:effectExtent l="0" t="0" r="27305" b="18415"/>
                <wp:wrapThrough wrapText="bothSides">
                  <wp:wrapPolygon edited="0">
                    <wp:start x="0" y="0"/>
                    <wp:lineTo x="0" y="21382"/>
                    <wp:lineTo x="21639" y="21382"/>
                    <wp:lineTo x="21639" y="0"/>
                    <wp:lineTo x="0" y="0"/>
                  </wp:wrapPolygon>
                </wp:wrapThrough>
                <wp:docPr id="68" name="Process 68"/>
                <wp:cNvGraphicFramePr/>
                <a:graphic xmlns:a="http://schemas.openxmlformats.org/drawingml/2006/main">
                  <a:graphicData uri="http://schemas.microsoft.com/office/word/2010/wordprocessingShape">
                    <wps:wsp>
                      <wps:cNvSpPr/>
                      <wps:spPr>
                        <a:xfrm>
                          <a:off x="0" y="0"/>
                          <a:ext cx="106489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D894A" w14:textId="5556A4E6" w:rsidR="005378AF" w:rsidRPr="00062FCF" w:rsidRDefault="005378AF" w:rsidP="00784753">
                            <w:pPr>
                              <w:jc w:val="center"/>
                              <w:rPr>
                                <w:rFonts w:asciiTheme="minorHAnsi" w:hAnsiTheme="minorHAnsi"/>
                                <w:b/>
                                <w:sz w:val="20"/>
                                <w:szCs w:val="20"/>
                              </w:rPr>
                            </w:pPr>
                            <w:r>
                              <w:rPr>
                                <w:rFonts w:asciiTheme="minorHAnsi" w:hAnsiTheme="minorHAnsi"/>
                                <w:b/>
                                <w:sz w:val="20"/>
                                <w:szCs w:val="20"/>
                              </w:rPr>
                              <w:t>Clean Data using OpenRefine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F0C0" id="Process 68" o:spid="_x0000_s1048" type="#_x0000_t109" style="position:absolute;margin-left:132.1pt;margin-top:4.3pt;width:83.85pt;height:54.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" fillcolor="#4f81bd [3204]" strokecolor="#243f60 [1604]" strokeweight="2pt">
                <v:textbox>
                  <w:txbxContent>
                    <w:p w14:paraId="4C6D894A" w14:textId="5556A4E6" w:rsidR="005378AF" w:rsidRPr="00062FCF" w:rsidRDefault="005378AF" w:rsidP="00784753">
                      <w:pPr>
                        <w:jc w:val="center"/>
                        <w:rPr>
                          <w:rFonts w:asciiTheme="minorHAnsi" w:hAnsiTheme="minorHAnsi"/>
                          <w:b/>
                          <w:sz w:val="20"/>
                          <w:szCs w:val="20"/>
                        </w:rPr>
                      </w:pPr>
                      <w:r>
                        <w:rPr>
                          <w:rFonts w:asciiTheme="minorHAnsi" w:hAnsiTheme="minorHAnsi"/>
                          <w:b/>
                          <w:sz w:val="20"/>
                          <w:szCs w:val="20"/>
                        </w:rPr>
                        <w:t>Clean Data using OpenRefine</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04320" behindDoc="0" locked="0" layoutInCell="1" allowOverlap="1" wp14:anchorId="281E2648" wp14:editId="21557451">
                <wp:simplePos x="0" y="0"/>
                <wp:positionH relativeFrom="column">
                  <wp:posOffset>4719320</wp:posOffset>
                </wp:positionH>
                <wp:positionV relativeFrom="paragraph">
                  <wp:posOffset>52070</wp:posOffset>
                </wp:positionV>
                <wp:extent cx="1219200" cy="683260"/>
                <wp:effectExtent l="0" t="0" r="25400" b="27940"/>
                <wp:wrapThrough wrapText="bothSides">
                  <wp:wrapPolygon edited="0">
                    <wp:start x="0" y="0"/>
                    <wp:lineTo x="0" y="21680"/>
                    <wp:lineTo x="21600" y="21680"/>
                    <wp:lineTo x="21600" y="0"/>
                    <wp:lineTo x="0" y="0"/>
                  </wp:wrapPolygon>
                </wp:wrapThrough>
                <wp:docPr id="61" name="Alternate Process 61"/>
                <wp:cNvGraphicFramePr/>
                <a:graphic xmlns:a="http://schemas.openxmlformats.org/drawingml/2006/main">
                  <a:graphicData uri="http://schemas.microsoft.com/office/word/2010/wordprocessingShape">
                    <wps:wsp>
                      <wps:cNvSpPr/>
                      <wps:spPr>
                        <a:xfrm>
                          <a:off x="0" y="0"/>
                          <a:ext cx="12192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AA1EB" w14:textId="29C8F9FE" w:rsidR="005378AF" w:rsidRPr="00062FCF" w:rsidRDefault="005378AF" w:rsidP="000A3D9C">
                            <w:pPr>
                              <w:jc w:val="center"/>
                              <w:rPr>
                                <w:rFonts w:asciiTheme="minorHAnsi" w:hAnsiTheme="minorHAnsi"/>
                                <w:b/>
                                <w:sz w:val="20"/>
                                <w:szCs w:val="20"/>
                              </w:rPr>
                            </w:pPr>
                            <w:r>
                              <w:rPr>
                                <w:rFonts w:asciiTheme="minorHAnsi" w:hAnsiTheme="minorHAnsi"/>
                                <w:b/>
                                <w:sz w:val="20"/>
                                <w:szCs w:val="20"/>
                              </w:rPr>
                              <w:t>End Formatting for 1994 to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1E2648" id="Alternate Process 61" o:spid="_x0000_s1049" type="#_x0000_t176" style="position:absolute;margin-left:371.6pt;margin-top:4.1pt;width:96pt;height:53.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" fillcolor="#4f81bd [3204]" strokecolor="#243f60 [1604]" strokeweight="2pt">
                <v:textbox>
                  <w:txbxContent>
                    <w:p w14:paraId="793AA1EB" w14:textId="29C8F9FE" w:rsidR="005378AF" w:rsidRPr="00062FCF" w:rsidRDefault="005378AF" w:rsidP="000A3D9C">
                      <w:pPr>
                        <w:jc w:val="center"/>
                        <w:rPr>
                          <w:rFonts w:asciiTheme="minorHAnsi" w:hAnsiTheme="minorHAnsi"/>
                          <w:b/>
                          <w:sz w:val="20"/>
                          <w:szCs w:val="20"/>
                        </w:rPr>
                      </w:pPr>
                      <w:r>
                        <w:rPr>
                          <w:rFonts w:asciiTheme="minorHAnsi" w:hAnsiTheme="minorHAnsi"/>
                          <w:b/>
                          <w:sz w:val="20"/>
                          <w:szCs w:val="20"/>
                        </w:rPr>
                        <w:t>End Formatting for 1994 to 1999</w:t>
                      </w:r>
                    </w:p>
                  </w:txbxContent>
                </v:textbox>
                <w10:wrap type="through"/>
              </v:shape>
            </w:pict>
          </mc:Fallback>
        </mc:AlternateContent>
      </w:r>
      <w:r w:rsidR="00DB6D63" w:rsidRPr="00BA4E49">
        <w:rPr>
          <w:rFonts w:asciiTheme="minorHAnsi" w:hAnsiTheme="minorHAnsi"/>
          <w:noProof/>
          <w:sz w:val="20"/>
          <w:szCs w:val="20"/>
        </w:rPr>
        <mc:AlternateContent>
          <mc:Choice Requires="wps">
            <w:drawing>
              <wp:anchor distT="0" distB="0" distL="114300" distR="114300" simplePos="0" relativeHeight="251706368" behindDoc="0" locked="0" layoutInCell="1" allowOverlap="1" wp14:anchorId="499DC852" wp14:editId="48B950B0">
                <wp:simplePos x="0" y="0"/>
                <wp:positionH relativeFrom="column">
                  <wp:posOffset>-4445</wp:posOffset>
                </wp:positionH>
                <wp:positionV relativeFrom="paragraph">
                  <wp:posOffset>50165</wp:posOffset>
                </wp:positionV>
                <wp:extent cx="1219200" cy="692785"/>
                <wp:effectExtent l="0" t="0" r="25400" b="18415"/>
                <wp:wrapThrough wrapText="bothSides">
                  <wp:wrapPolygon edited="0">
                    <wp:start x="0" y="0"/>
                    <wp:lineTo x="0" y="21382"/>
                    <wp:lineTo x="21600" y="21382"/>
                    <wp:lineTo x="21600" y="0"/>
                    <wp:lineTo x="0" y="0"/>
                  </wp:wrapPolygon>
                </wp:wrapThrough>
                <wp:docPr id="62" name="Process 62"/>
                <wp:cNvGraphicFramePr/>
                <a:graphic xmlns:a="http://schemas.openxmlformats.org/drawingml/2006/main">
                  <a:graphicData uri="http://schemas.microsoft.com/office/word/2010/wordprocessingShape">
                    <wps:wsp>
                      <wps:cNvSpPr/>
                      <wps:spPr>
                        <a:xfrm>
                          <a:off x="0" y="0"/>
                          <a:ext cx="12192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45076" w14:textId="624858CC" w:rsidR="005378AF" w:rsidRPr="00062FCF" w:rsidRDefault="005378AF" w:rsidP="000A3D9C">
                            <w:pPr>
                              <w:jc w:val="center"/>
                              <w:rPr>
                                <w:rFonts w:asciiTheme="minorHAnsi" w:hAnsiTheme="minorHAnsi"/>
                                <w:b/>
                                <w:sz w:val="20"/>
                                <w:szCs w:val="20"/>
                              </w:rPr>
                            </w:pPr>
                            <w:r>
                              <w:rPr>
                                <w:rFonts w:asciiTheme="minorHAnsi" w:hAnsiTheme="minorHAnsi"/>
                                <w:b/>
                                <w:sz w:val="20"/>
                                <w:szCs w:val="20"/>
                              </w:rPr>
                              <w:t>Import CSV into OpenRefine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9DC852" id="Process 62" o:spid="_x0000_s1050" type="#_x0000_t109" style="position:absolute;margin-left:-.35pt;margin-top:3.95pt;width:96pt;height:54.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" fillcolor="#4f81bd [3204]" strokecolor="#243f60 [1604]" strokeweight="2pt">
                <v:textbox>
                  <w:txbxContent>
                    <w:p w14:paraId="49645076" w14:textId="624858CC" w:rsidR="005378AF" w:rsidRPr="00062FCF" w:rsidRDefault="005378AF" w:rsidP="000A3D9C">
                      <w:pPr>
                        <w:jc w:val="center"/>
                        <w:rPr>
                          <w:rFonts w:asciiTheme="minorHAnsi" w:hAnsiTheme="minorHAnsi"/>
                          <w:b/>
                          <w:sz w:val="20"/>
                          <w:szCs w:val="20"/>
                        </w:rPr>
                      </w:pPr>
                      <w:r>
                        <w:rPr>
                          <w:rFonts w:asciiTheme="minorHAnsi" w:hAnsiTheme="minorHAnsi"/>
                          <w:b/>
                          <w:sz w:val="20"/>
                          <w:szCs w:val="20"/>
                        </w:rPr>
                        <w:t>Import CSV into OpenRefine</w:t>
                      </w:r>
                    </w:p>
                  </w:txbxContent>
                </v:textbox>
                <w10:wrap type="through"/>
              </v:shape>
            </w:pict>
          </mc:Fallback>
        </mc:AlternateContent>
      </w:r>
    </w:p>
    <w:p w14:paraId="34C91791" w14:textId="36C58066" w:rsidR="00211954" w:rsidRDefault="00211954" w:rsidP="00B11527"/>
    <w:p w14:paraId="2199DC7C" w14:textId="35ED4F33" w:rsidR="00211954" w:rsidRDefault="00D2349C" w:rsidP="00B11527">
      <w:r>
        <w:rPr>
          <w:noProof/>
        </w:rPr>
        <mc:AlternateContent>
          <mc:Choice Requires="wps">
            <w:drawing>
              <wp:anchor distT="0" distB="0" distL="114300" distR="114300" simplePos="0" relativeHeight="251727872" behindDoc="0" locked="0" layoutInCell="1" allowOverlap="1" wp14:anchorId="6C043B1B" wp14:editId="080DAC49">
                <wp:simplePos x="0" y="0"/>
                <wp:positionH relativeFrom="column">
                  <wp:posOffset>4038600</wp:posOffset>
                </wp:positionH>
                <wp:positionV relativeFrom="paragraph">
                  <wp:posOffset>46990</wp:posOffset>
                </wp:positionV>
                <wp:extent cx="685800" cy="0"/>
                <wp:effectExtent l="0" t="76200" r="50800" b="101600"/>
                <wp:wrapNone/>
                <wp:docPr id="79" name="Straight Arrow Connector 7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44D1020" id="Straight Arrow Connector 79" o:spid="_x0000_s1026" type="#_x0000_t32" style="position:absolute;margin-left:318pt;margin-top:3.7pt;width:54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" strokecolor="#4579b8 [3044]">
                <v:stroke endarrow="block"/>
              </v:shape>
            </w:pict>
          </mc:Fallback>
        </mc:AlternateContent>
      </w:r>
      <w:r w:rsidR="00540DF0">
        <w:rPr>
          <w:noProof/>
        </w:rPr>
        <mc:AlternateContent>
          <mc:Choice Requires="wps">
            <w:drawing>
              <wp:anchor distT="0" distB="0" distL="114300" distR="114300" simplePos="0" relativeHeight="251726848" behindDoc="0" locked="0" layoutInCell="1" allowOverlap="1" wp14:anchorId="29196059" wp14:editId="271AD9DD">
                <wp:simplePos x="0" y="0"/>
                <wp:positionH relativeFrom="column">
                  <wp:posOffset>2743200</wp:posOffset>
                </wp:positionH>
                <wp:positionV relativeFrom="paragraph">
                  <wp:posOffset>46990</wp:posOffset>
                </wp:positionV>
                <wp:extent cx="457200" cy="0"/>
                <wp:effectExtent l="0" t="76200" r="50800" b="101600"/>
                <wp:wrapNone/>
                <wp:docPr id="77" name="Straight Arrow Connector 7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F46EC15" id="Straight Arrow Connector 77" o:spid="_x0000_s1026" type="#_x0000_t32" style="position:absolute;margin-left:3in;margin-top:3.7pt;width:36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" strokecolor="#4579b8 [3044]">
                <v:stroke endarrow="block"/>
              </v:shape>
            </w:pict>
          </mc:Fallback>
        </mc:AlternateContent>
      </w:r>
      <w:r w:rsidR="00904687">
        <w:rPr>
          <w:noProof/>
        </w:rPr>
        <mc:AlternateContent>
          <mc:Choice Requires="wps">
            <w:drawing>
              <wp:anchor distT="0" distB="0" distL="114300" distR="114300" simplePos="0" relativeHeight="251723776" behindDoc="0" locked="0" layoutInCell="1" allowOverlap="1" wp14:anchorId="2D2015B8" wp14:editId="73B87468">
                <wp:simplePos x="0" y="0"/>
                <wp:positionH relativeFrom="column">
                  <wp:posOffset>1219200</wp:posOffset>
                </wp:positionH>
                <wp:positionV relativeFrom="paragraph">
                  <wp:posOffset>46990</wp:posOffset>
                </wp:positionV>
                <wp:extent cx="457200" cy="0"/>
                <wp:effectExtent l="0" t="76200" r="50800" b="101600"/>
                <wp:wrapNone/>
                <wp:docPr id="75" name="Straight Arrow Connector 7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824E2A6" id="Straight Arrow Connector 75" o:spid="_x0000_s1026" type="#_x0000_t32" style="position:absolute;margin-left:96pt;margin-top:3.7pt;width:3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" strokecolor="#4579b8 [3044]">
                <v:stroke endarrow="block"/>
              </v:shape>
            </w:pict>
          </mc:Fallback>
        </mc:AlternateContent>
      </w:r>
    </w:p>
    <w:p w14:paraId="26AC4D7A" w14:textId="77242AFA" w:rsidR="00211954" w:rsidRDefault="00211954" w:rsidP="00B11527"/>
    <w:p w14:paraId="3B24FF49" w14:textId="604A1896" w:rsidR="00211954" w:rsidRPr="00B11527" w:rsidRDefault="00211954" w:rsidP="00B11527"/>
    <w:p w14:paraId="6C471C13" w14:textId="152F39AB" w:rsidR="00684AA4" w:rsidRDefault="00684AA4" w:rsidP="006A1FCB"/>
    <w:p w14:paraId="66E5347A" w14:textId="6EE3CE8C" w:rsidR="00205FD3" w:rsidRDefault="00F5173F">
      <w:pPr>
        <w:spacing w:after="200" w:line="276" w:lineRule="auto"/>
      </w:pPr>
      <w:r w:rsidRPr="00BA4E49">
        <w:rPr>
          <w:rFonts w:asciiTheme="minorHAnsi" w:hAnsiTheme="minorHAnsi"/>
          <w:noProof/>
          <w:sz w:val="20"/>
          <w:szCs w:val="20"/>
        </w:rPr>
        <mc:AlternateContent>
          <mc:Choice Requires="wps">
            <w:drawing>
              <wp:anchor distT="0" distB="0" distL="114300" distR="114300" simplePos="0" relativeHeight="251754496" behindDoc="0" locked="0" layoutInCell="1" allowOverlap="1" wp14:anchorId="3F529819" wp14:editId="721F692F">
                <wp:simplePos x="0" y="0"/>
                <wp:positionH relativeFrom="column">
                  <wp:posOffset>2290445</wp:posOffset>
                </wp:positionH>
                <wp:positionV relativeFrom="paragraph">
                  <wp:posOffset>2430780</wp:posOffset>
                </wp:positionV>
                <wp:extent cx="1823720" cy="685800"/>
                <wp:effectExtent l="0" t="0" r="30480" b="25400"/>
                <wp:wrapThrough wrapText="bothSides">
                  <wp:wrapPolygon edited="0">
                    <wp:start x="0" y="0"/>
                    <wp:lineTo x="0" y="21600"/>
                    <wp:lineTo x="21660" y="21600"/>
                    <wp:lineTo x="21660" y="0"/>
                    <wp:lineTo x="0" y="0"/>
                  </wp:wrapPolygon>
                </wp:wrapThrough>
                <wp:docPr id="94" name="Process 94"/>
                <wp:cNvGraphicFramePr/>
                <a:graphic xmlns:a="http://schemas.openxmlformats.org/drawingml/2006/main">
                  <a:graphicData uri="http://schemas.microsoft.com/office/word/2010/wordprocessingShape">
                    <wps:wsp>
                      <wps:cNvSpPr/>
                      <wps:spPr>
                        <a:xfrm>
                          <a:off x="0" y="0"/>
                          <a:ext cx="182372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1BDE9" w14:textId="17049CE1" w:rsidR="005378AF" w:rsidRPr="00062FCF" w:rsidRDefault="005378AF" w:rsidP="002E2304">
                            <w:pPr>
                              <w:jc w:val="center"/>
                              <w:rPr>
                                <w:rFonts w:asciiTheme="minorHAnsi" w:hAnsiTheme="minorHAnsi"/>
                                <w:b/>
                                <w:sz w:val="20"/>
                                <w:szCs w:val="20"/>
                              </w:rPr>
                            </w:pPr>
                            <w:r>
                              <w:rPr>
                                <w:rFonts w:asciiTheme="minorHAnsi" w:hAnsiTheme="minorHAnsi"/>
                                <w:b/>
                                <w:sz w:val="20"/>
                                <w:szCs w:val="20"/>
                              </w:rPr>
                              <w:t>Selenium: Identify appropriate values using XPath and RegEx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9819" id="Process 94" o:spid="_x0000_s1051" type="#_x0000_t109" style="position:absolute;margin-left:180.35pt;margin-top:191.4pt;width:143.6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" fillcolor="#4f81bd [3204]" strokecolor="#243f60 [1604]" strokeweight="2pt">
                <v:textbox>
                  <w:txbxContent>
                    <w:p w14:paraId="25C1BDE9" w14:textId="17049CE1" w:rsidR="005378AF" w:rsidRPr="00062FCF" w:rsidRDefault="005378AF" w:rsidP="002E2304">
                      <w:pPr>
                        <w:jc w:val="center"/>
                        <w:rPr>
                          <w:rFonts w:asciiTheme="minorHAnsi" w:hAnsiTheme="minorHAnsi"/>
                          <w:b/>
                          <w:sz w:val="20"/>
                          <w:szCs w:val="20"/>
                        </w:rPr>
                      </w:pPr>
                      <w:r>
                        <w:rPr>
                          <w:rFonts w:asciiTheme="minorHAnsi" w:hAnsiTheme="minorHAnsi"/>
                          <w:b/>
                          <w:sz w:val="20"/>
                          <w:szCs w:val="20"/>
                        </w:rPr>
                        <w:t>Selenium: Identify appropriate values using XPath and RegEx Queries</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791360" behindDoc="0" locked="0" layoutInCell="1" allowOverlap="1" wp14:anchorId="7352BE35" wp14:editId="1230B86A">
                <wp:simplePos x="0" y="0"/>
                <wp:positionH relativeFrom="column">
                  <wp:posOffset>753745</wp:posOffset>
                </wp:positionH>
                <wp:positionV relativeFrom="paragraph">
                  <wp:posOffset>1289685</wp:posOffset>
                </wp:positionV>
                <wp:extent cx="1684020" cy="685800"/>
                <wp:effectExtent l="0" t="0" r="17780" b="25400"/>
                <wp:wrapThrough wrapText="bothSides">
                  <wp:wrapPolygon edited="0">
                    <wp:start x="326" y="0"/>
                    <wp:lineTo x="0" y="2400"/>
                    <wp:lineTo x="0" y="21600"/>
                    <wp:lineTo x="21502" y="21600"/>
                    <wp:lineTo x="21502" y="2400"/>
                    <wp:lineTo x="21176" y="0"/>
                    <wp:lineTo x="326" y="0"/>
                  </wp:wrapPolygon>
                </wp:wrapThrough>
                <wp:docPr id="128" name="Snip Same Side Corner Rectangle 128"/>
                <wp:cNvGraphicFramePr/>
                <a:graphic xmlns:a="http://schemas.openxmlformats.org/drawingml/2006/main">
                  <a:graphicData uri="http://schemas.microsoft.com/office/word/2010/wordprocessingShape">
                    <wps:wsp>
                      <wps:cNvSpPr/>
                      <wps:spPr>
                        <a:xfrm>
                          <a:off x="0" y="0"/>
                          <a:ext cx="1684020" cy="6858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F8D26" w14:textId="77777777" w:rsidR="005378AF" w:rsidRPr="00E172BD" w:rsidRDefault="005378AF" w:rsidP="00E172BD">
                            <w:pPr>
                              <w:jc w:val="center"/>
                              <w:rPr>
                                <w:rFonts w:asciiTheme="minorHAnsi" w:hAnsiTheme="minorHAnsi"/>
                                <w:b/>
                                <w:sz w:val="20"/>
                                <w:szCs w:val="20"/>
                              </w:rPr>
                            </w:pPr>
                            <w:r w:rsidRPr="00E172BD">
                              <w:rPr>
                                <w:rFonts w:asciiTheme="minorHAnsi" w:hAnsiTheme="minorHAnsi"/>
                                <w:b/>
                                <w:sz w:val="20"/>
                                <w:szCs w:val="20"/>
                              </w:rPr>
                              <w:t>Python: Begin loop through each year in group</w:t>
                            </w:r>
                          </w:p>
                          <w:p w14:paraId="56E5309A" w14:textId="77777777" w:rsidR="005378AF" w:rsidRDefault="005378AF" w:rsidP="00E17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BE35" id="Snip Same Side Corner Rectangle 128" o:spid="_x0000_s1052" style="position:absolute;margin-left:59.35pt;margin-top:101.55pt;width:132.6pt;height:5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402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" adj="-11796480,,5400" path="m114302,l1569718,r114302,114302l1684020,685800r,l,685800r,l,114302,114302,xe" fillcolor="#4f81bd [3204]" strokecolor="#243f60 [1604]" strokeweight="2pt">
                <v:stroke joinstyle="miter"/>
                <v:formulas/>
                <v:path arrowok="t" o:connecttype="custom" o:connectlocs="114302,0;1569718,0;1684020,114302;1684020,685800;1684020,685800;0,685800;0,685800;0,114302;114302,0" o:connectangles="0,0,0,0,0,0,0,0,0" textboxrect="0,0,1684020,685800"/>
                <v:textbox>
                  <w:txbxContent>
                    <w:p w14:paraId="0BDF8D26" w14:textId="77777777" w:rsidR="005378AF" w:rsidRPr="00E172BD" w:rsidRDefault="005378AF" w:rsidP="00E172BD">
                      <w:pPr>
                        <w:jc w:val="center"/>
                        <w:rPr>
                          <w:rFonts w:asciiTheme="minorHAnsi" w:hAnsiTheme="minorHAnsi"/>
                          <w:b/>
                          <w:sz w:val="20"/>
                          <w:szCs w:val="20"/>
                        </w:rPr>
                      </w:pPr>
                      <w:r w:rsidRPr="00E172BD">
                        <w:rPr>
                          <w:rFonts w:asciiTheme="minorHAnsi" w:hAnsiTheme="minorHAnsi"/>
                          <w:b/>
                          <w:sz w:val="20"/>
                          <w:szCs w:val="20"/>
                        </w:rPr>
                        <w:t>Python: Begin loop through each year in group</w:t>
                      </w:r>
                    </w:p>
                    <w:p w14:paraId="56E5309A" w14:textId="77777777" w:rsidR="005378AF" w:rsidRDefault="005378AF" w:rsidP="00E172BD">
                      <w:pPr>
                        <w:jc w:val="center"/>
                      </w:pP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34016" behindDoc="0" locked="0" layoutInCell="1" allowOverlap="1" wp14:anchorId="65116A3D" wp14:editId="7BFF74CC">
                <wp:simplePos x="0" y="0"/>
                <wp:positionH relativeFrom="column">
                  <wp:posOffset>4953000</wp:posOffset>
                </wp:positionH>
                <wp:positionV relativeFrom="paragraph">
                  <wp:posOffset>139700</wp:posOffset>
                </wp:positionV>
                <wp:extent cx="986790" cy="692785"/>
                <wp:effectExtent l="0" t="0" r="29210" b="18415"/>
                <wp:wrapThrough wrapText="bothSides">
                  <wp:wrapPolygon edited="0">
                    <wp:start x="0" y="0"/>
                    <wp:lineTo x="0" y="21382"/>
                    <wp:lineTo x="21683" y="21382"/>
                    <wp:lineTo x="21683" y="0"/>
                    <wp:lineTo x="0" y="0"/>
                  </wp:wrapPolygon>
                </wp:wrapThrough>
                <wp:docPr id="82" name="Process 82"/>
                <wp:cNvGraphicFramePr/>
                <a:graphic xmlns:a="http://schemas.openxmlformats.org/drawingml/2006/main">
                  <a:graphicData uri="http://schemas.microsoft.com/office/word/2010/wordprocessingShape">
                    <wps:wsp>
                      <wps:cNvSpPr/>
                      <wps:spPr>
                        <a:xfrm>
                          <a:off x="0" y="0"/>
                          <a:ext cx="98679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67887" w14:textId="6CF415CA" w:rsidR="005378AF" w:rsidRPr="00062FCF" w:rsidRDefault="005378AF" w:rsidP="009D6F21">
                            <w:pPr>
                              <w:jc w:val="center"/>
                              <w:rPr>
                                <w:rFonts w:asciiTheme="minorHAnsi" w:hAnsiTheme="minorHAnsi"/>
                                <w:b/>
                                <w:sz w:val="20"/>
                                <w:szCs w:val="20"/>
                              </w:rPr>
                            </w:pPr>
                            <w:r>
                              <w:rPr>
                                <w:rFonts w:asciiTheme="minorHAnsi" w:hAnsiTheme="minorHAnsi"/>
                                <w:b/>
                                <w:sz w:val="20"/>
                                <w:szCs w:val="20"/>
                              </w:rPr>
                              <w:t>Python: Start iNotebook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16A3D" id="Process 82" o:spid="_x0000_s1053" type="#_x0000_t109" style="position:absolute;margin-left:390pt;margin-top:11pt;width:77.7pt;height:5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" fillcolor="#4f81bd [3204]" strokecolor="#243f60 [1604]" strokeweight="2pt">
                <v:textbox>
                  <w:txbxContent>
                    <w:p w14:paraId="0F667887" w14:textId="6CF415CA" w:rsidR="005378AF" w:rsidRPr="00062FCF" w:rsidRDefault="005378AF" w:rsidP="009D6F21">
                      <w:pPr>
                        <w:jc w:val="center"/>
                        <w:rPr>
                          <w:rFonts w:asciiTheme="minorHAnsi" w:hAnsiTheme="minorHAnsi"/>
                          <w:b/>
                          <w:sz w:val="20"/>
                          <w:szCs w:val="20"/>
                        </w:rPr>
                      </w:pPr>
                      <w:r>
                        <w:rPr>
                          <w:rFonts w:asciiTheme="minorHAnsi" w:hAnsiTheme="minorHAnsi"/>
                          <w:b/>
                          <w:sz w:val="20"/>
                          <w:szCs w:val="20"/>
                        </w:rPr>
                        <w:t>Python: Start iNotebook</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761664" behindDoc="0" locked="0" layoutInCell="1" allowOverlap="1" wp14:anchorId="647EA193" wp14:editId="7D9C9B51">
                <wp:simplePos x="0" y="0"/>
                <wp:positionH relativeFrom="column">
                  <wp:posOffset>1371600</wp:posOffset>
                </wp:positionH>
                <wp:positionV relativeFrom="paragraph">
                  <wp:posOffset>487680</wp:posOffset>
                </wp:positionV>
                <wp:extent cx="457200" cy="0"/>
                <wp:effectExtent l="0" t="76200" r="50800" b="101600"/>
                <wp:wrapNone/>
                <wp:docPr id="98" name="Straight Arrow Connector 9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48E3EB6F" id="_x0000_t32" coordsize="21600,21600" o:spt="32" o:oned="t" path="m0,0l21600,21600e" filled="f">
                <v:path arrowok="t" fillok="f" o:connecttype="none"/>
                <o:lock v:ext="edit" shapetype="t"/>
              </v:shapetype>
              <v:shape id="Straight Arrow Connector 98" o:spid="_x0000_s1026" type="#_x0000_t32" style="position:absolute;margin-left:108pt;margin-top:38.4pt;width:3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29920" behindDoc="0" locked="0" layoutInCell="1" allowOverlap="1" wp14:anchorId="64C8EE12" wp14:editId="50523A8A">
                <wp:simplePos x="0" y="0"/>
                <wp:positionH relativeFrom="column">
                  <wp:posOffset>0</wp:posOffset>
                </wp:positionH>
                <wp:positionV relativeFrom="paragraph">
                  <wp:posOffset>149225</wp:posOffset>
                </wp:positionV>
                <wp:extent cx="1371600" cy="683260"/>
                <wp:effectExtent l="0" t="0" r="25400" b="27940"/>
                <wp:wrapThrough wrapText="bothSides">
                  <wp:wrapPolygon edited="0">
                    <wp:start x="0" y="0"/>
                    <wp:lineTo x="0" y="21680"/>
                    <wp:lineTo x="21600" y="21680"/>
                    <wp:lineTo x="21600" y="0"/>
                    <wp:lineTo x="0" y="0"/>
                  </wp:wrapPolygon>
                </wp:wrapThrough>
                <wp:docPr id="80" name="Alternate Process 80"/>
                <wp:cNvGraphicFramePr/>
                <a:graphic xmlns:a="http://schemas.openxmlformats.org/drawingml/2006/main">
                  <a:graphicData uri="http://schemas.microsoft.com/office/word/2010/wordprocessingShape">
                    <wps:wsp>
                      <wps:cNvSpPr/>
                      <wps:spPr>
                        <a:xfrm>
                          <a:off x="0" y="0"/>
                          <a:ext cx="13716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CB1DF" w14:textId="0190B54C" w:rsidR="005378AF" w:rsidRPr="00062FCF" w:rsidRDefault="005378AF" w:rsidP="00985410">
                            <w:pPr>
                              <w:jc w:val="center"/>
                              <w:rPr>
                                <w:rFonts w:asciiTheme="minorHAnsi" w:hAnsiTheme="minorHAnsi"/>
                                <w:b/>
                                <w:sz w:val="20"/>
                                <w:szCs w:val="20"/>
                              </w:rPr>
                            </w:pPr>
                            <w:r>
                              <w:rPr>
                                <w:rFonts w:asciiTheme="minorHAnsi" w:hAnsiTheme="minorHAnsi"/>
                                <w:b/>
                                <w:sz w:val="20"/>
                                <w:szCs w:val="20"/>
                              </w:rPr>
                              <w:t xml:space="preserve">Begin Formatting Groups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8EE12" id="Alternate Process 80" o:spid="_x0000_s1054" type="#_x0000_t176" style="position:absolute;margin-left:0;margin-top:11.75pt;width:108pt;height:5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" fillcolor="#4f81bd [3204]" strokecolor="#243f60 [1604]" strokeweight="2pt">
                <v:textbox>
                  <w:txbxContent>
                    <w:p w14:paraId="42DCB1DF" w14:textId="0190B54C" w:rsidR="005378AF" w:rsidRPr="00062FCF" w:rsidRDefault="005378AF" w:rsidP="00985410">
                      <w:pPr>
                        <w:jc w:val="center"/>
                        <w:rPr>
                          <w:rFonts w:asciiTheme="minorHAnsi" w:hAnsiTheme="minorHAnsi"/>
                          <w:b/>
                          <w:sz w:val="20"/>
                          <w:szCs w:val="20"/>
                        </w:rPr>
                      </w:pPr>
                      <w:r>
                        <w:rPr>
                          <w:rFonts w:asciiTheme="minorHAnsi" w:hAnsiTheme="minorHAnsi"/>
                          <w:b/>
                          <w:sz w:val="20"/>
                          <w:szCs w:val="20"/>
                        </w:rPr>
                        <w:t xml:space="preserve">Begin Formatting Groups </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31968" behindDoc="0" locked="0" layoutInCell="1" allowOverlap="1" wp14:anchorId="79DAADAB" wp14:editId="580198DD">
                <wp:simplePos x="0" y="0"/>
                <wp:positionH relativeFrom="column">
                  <wp:posOffset>3658870</wp:posOffset>
                </wp:positionH>
                <wp:positionV relativeFrom="paragraph">
                  <wp:posOffset>144145</wp:posOffset>
                </wp:positionV>
                <wp:extent cx="761365" cy="692785"/>
                <wp:effectExtent l="0" t="0" r="26035" b="18415"/>
                <wp:wrapThrough wrapText="bothSides">
                  <wp:wrapPolygon edited="0">
                    <wp:start x="0" y="0"/>
                    <wp:lineTo x="0" y="21382"/>
                    <wp:lineTo x="21618" y="21382"/>
                    <wp:lineTo x="21618" y="0"/>
                    <wp:lineTo x="0" y="0"/>
                  </wp:wrapPolygon>
                </wp:wrapThrough>
                <wp:docPr id="81" name="Process 81"/>
                <wp:cNvGraphicFramePr/>
                <a:graphic xmlns:a="http://schemas.openxmlformats.org/drawingml/2006/main">
                  <a:graphicData uri="http://schemas.microsoft.com/office/word/2010/wordprocessingShape">
                    <wps:wsp>
                      <wps:cNvSpPr/>
                      <wps:spPr>
                        <a:xfrm>
                          <a:off x="0" y="0"/>
                          <a:ext cx="76136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33609" w14:textId="77777777" w:rsidR="005378AF" w:rsidRPr="00062FCF" w:rsidRDefault="005378AF" w:rsidP="00FC1A5D">
                            <w:pPr>
                              <w:jc w:val="center"/>
                              <w:rPr>
                                <w:rFonts w:asciiTheme="minorHAnsi" w:hAnsiTheme="minorHAnsi"/>
                                <w:b/>
                                <w:sz w:val="20"/>
                                <w:szCs w:val="20"/>
                              </w:rPr>
                            </w:pPr>
                            <w:r>
                              <w:rPr>
                                <w:rFonts w:asciiTheme="minorHAnsi" w:hAnsiTheme="minorHAnsi"/>
                                <w:b/>
                                <w:sz w:val="20"/>
                                <w:szCs w:val="20"/>
                              </w:rPr>
                              <w:t>Open in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AADAB" id="Process 81" o:spid="_x0000_s1055" type="#_x0000_t109" style="position:absolute;margin-left:288.1pt;margin-top:11.35pt;width:59.95pt;height:54.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" fillcolor="#4f81bd [3204]" strokecolor="#243f60 [1604]" strokeweight="2pt">
                <v:textbox>
                  <w:txbxContent>
                    <w:p w14:paraId="38833609" w14:textId="77777777" w:rsidR="005378AF" w:rsidRPr="00062FCF" w:rsidRDefault="005378AF" w:rsidP="00FC1A5D">
                      <w:pPr>
                        <w:jc w:val="center"/>
                        <w:rPr>
                          <w:rFonts w:asciiTheme="minorHAnsi" w:hAnsiTheme="minorHAnsi"/>
                          <w:b/>
                          <w:sz w:val="20"/>
                          <w:szCs w:val="20"/>
                        </w:rPr>
                      </w:pPr>
                      <w:r>
                        <w:rPr>
                          <w:rFonts w:asciiTheme="minorHAnsi" w:hAnsiTheme="minorHAnsi"/>
                          <w:b/>
                          <w:sz w:val="20"/>
                          <w:szCs w:val="20"/>
                        </w:rPr>
                        <w:t>Open in Excel</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746304" behindDoc="0" locked="0" layoutInCell="1" allowOverlap="1" wp14:anchorId="3F04859D" wp14:editId="060A6642">
                <wp:simplePos x="0" y="0"/>
                <wp:positionH relativeFrom="column">
                  <wp:posOffset>1668145</wp:posOffset>
                </wp:positionH>
                <wp:positionV relativeFrom="paragraph">
                  <wp:posOffset>139700</wp:posOffset>
                </wp:positionV>
                <wp:extent cx="1684020" cy="683260"/>
                <wp:effectExtent l="0" t="0" r="17780" b="27940"/>
                <wp:wrapThrough wrapText="bothSides">
                  <wp:wrapPolygon edited="0">
                    <wp:start x="3584" y="0"/>
                    <wp:lineTo x="977" y="12848"/>
                    <wp:lineTo x="0" y="19271"/>
                    <wp:lineTo x="0" y="21680"/>
                    <wp:lineTo x="21502" y="21680"/>
                    <wp:lineTo x="21502" y="19271"/>
                    <wp:lineTo x="20525" y="12848"/>
                    <wp:lineTo x="17919" y="0"/>
                    <wp:lineTo x="3584" y="0"/>
                  </wp:wrapPolygon>
                </wp:wrapThrough>
                <wp:docPr id="90" name="Manual Operation 90"/>
                <wp:cNvGraphicFramePr/>
                <a:graphic xmlns:a="http://schemas.openxmlformats.org/drawingml/2006/main">
                  <a:graphicData uri="http://schemas.microsoft.com/office/word/2010/wordprocessingShape">
                    <wps:wsp>
                      <wps:cNvSpPr/>
                      <wps:spPr>
                        <a:xfrm flipV="1">
                          <a:off x="0" y="0"/>
                          <a:ext cx="1684020" cy="68326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921B3B" w14:textId="64141874" w:rsidR="005378AF" w:rsidRPr="009B2664" w:rsidRDefault="005378AF" w:rsidP="009B2664">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4859D" id="_x0000_t119" coordsize="21600,21600" o:spt="119" path="m,l21600,,17240,21600r-12880,xe">
                <v:stroke joinstyle="miter"/>
                <v:path gradientshapeok="t" o:connecttype="custom" o:connectlocs="10800,0;2180,10800;10800,21600;19420,10800" textboxrect="4321,0,17204,21600"/>
              </v:shapetype>
              <v:shape id="Manual Operation 90" o:spid="_x0000_s1056" type="#_x0000_t119" style="position:absolute;margin-left:131.35pt;margin-top:11pt;width:132.6pt;height:53.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" fillcolor="#4f81bd [3204]" strokecolor="#243f60 [1604]" strokeweight="2pt">
                <v:textbox>
                  <w:txbxContent>
                    <w:p w14:paraId="70921B3B" w14:textId="64141874" w:rsidR="005378AF" w:rsidRPr="009B2664" w:rsidRDefault="005378AF" w:rsidP="009B2664">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763712" behindDoc="0" locked="0" layoutInCell="1" allowOverlap="1" wp14:anchorId="79689103" wp14:editId="735E5C5E">
                <wp:simplePos x="0" y="0"/>
                <wp:positionH relativeFrom="column">
                  <wp:posOffset>3202305</wp:posOffset>
                </wp:positionH>
                <wp:positionV relativeFrom="paragraph">
                  <wp:posOffset>485140</wp:posOffset>
                </wp:positionV>
                <wp:extent cx="457200" cy="0"/>
                <wp:effectExtent l="0" t="76200" r="50800" b="101600"/>
                <wp:wrapNone/>
                <wp:docPr id="100" name="Straight Arrow Connector 10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3C56D5D" id="Straight Arrow Connector 100" o:spid="_x0000_s1026" type="#_x0000_t32" style="position:absolute;margin-left:252.15pt;margin-top:38.2pt;width:36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41184" behindDoc="0" locked="0" layoutInCell="1" allowOverlap="1" wp14:anchorId="41BFE1EA" wp14:editId="2BA4FBD8">
                <wp:simplePos x="0" y="0"/>
                <wp:positionH relativeFrom="column">
                  <wp:posOffset>3124835</wp:posOffset>
                </wp:positionH>
                <wp:positionV relativeFrom="paragraph">
                  <wp:posOffset>1285875</wp:posOffset>
                </wp:positionV>
                <wp:extent cx="982345" cy="692785"/>
                <wp:effectExtent l="0" t="0" r="33655" b="18415"/>
                <wp:wrapThrough wrapText="bothSides">
                  <wp:wrapPolygon edited="0">
                    <wp:start x="0" y="0"/>
                    <wp:lineTo x="0" y="21382"/>
                    <wp:lineTo x="21782" y="21382"/>
                    <wp:lineTo x="21782" y="0"/>
                    <wp:lineTo x="0" y="0"/>
                  </wp:wrapPolygon>
                </wp:wrapThrough>
                <wp:docPr id="86" name="Process 86"/>
                <wp:cNvGraphicFramePr/>
                <a:graphic xmlns:a="http://schemas.openxmlformats.org/drawingml/2006/main">
                  <a:graphicData uri="http://schemas.microsoft.com/office/word/2010/wordprocessingShape">
                    <wps:wsp>
                      <wps:cNvSpPr/>
                      <wps:spPr>
                        <a:xfrm>
                          <a:off x="0" y="0"/>
                          <a:ext cx="98234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EB24F" w14:textId="48845B06" w:rsidR="005378AF" w:rsidRPr="00062FCF" w:rsidRDefault="005378AF" w:rsidP="00054EA8">
                            <w:pPr>
                              <w:jc w:val="center"/>
                              <w:rPr>
                                <w:rFonts w:asciiTheme="minorHAnsi" w:hAnsiTheme="minorHAnsi"/>
                                <w:b/>
                                <w:sz w:val="20"/>
                                <w:szCs w:val="20"/>
                              </w:rPr>
                            </w:pPr>
                            <w:r>
                              <w:rPr>
                                <w:rFonts w:asciiTheme="minorHAnsi" w:hAnsiTheme="minorHAnsi"/>
                                <w:b/>
                                <w:sz w:val="20"/>
                                <w:szCs w:val="20"/>
                              </w:rPr>
                              <w:t>Java: Start Selenium Web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FE1EA" id="Process 86" o:spid="_x0000_s1057" type="#_x0000_t109" style="position:absolute;margin-left:246.05pt;margin-top:101.25pt;width:77.35pt;height:5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" fillcolor="#4f81bd [3204]" strokecolor="#243f60 [1604]" strokeweight="2pt">
                <v:textbox>
                  <w:txbxContent>
                    <w:p w14:paraId="27CEB24F" w14:textId="48845B06" w:rsidR="005378AF" w:rsidRPr="00062FCF" w:rsidRDefault="005378AF" w:rsidP="00054EA8">
                      <w:pPr>
                        <w:jc w:val="center"/>
                        <w:rPr>
                          <w:rFonts w:asciiTheme="minorHAnsi" w:hAnsiTheme="minorHAnsi"/>
                          <w:b/>
                          <w:sz w:val="20"/>
                          <w:szCs w:val="20"/>
                        </w:rPr>
                      </w:pPr>
                      <w:r>
                        <w:rPr>
                          <w:rFonts w:asciiTheme="minorHAnsi" w:hAnsiTheme="minorHAnsi"/>
                          <w:b/>
                          <w:sz w:val="20"/>
                          <w:szCs w:val="20"/>
                        </w:rPr>
                        <w:t>Java: Start Selenium Web Driver</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36064" behindDoc="0" locked="0" layoutInCell="1" allowOverlap="1" wp14:anchorId="6740A875" wp14:editId="57C4956B">
                <wp:simplePos x="0" y="0"/>
                <wp:positionH relativeFrom="column">
                  <wp:posOffset>4574540</wp:posOffset>
                </wp:positionH>
                <wp:positionV relativeFrom="paragraph">
                  <wp:posOffset>1290955</wp:posOffset>
                </wp:positionV>
                <wp:extent cx="1369695" cy="692785"/>
                <wp:effectExtent l="0" t="0" r="27305" b="18415"/>
                <wp:wrapThrough wrapText="bothSides">
                  <wp:wrapPolygon edited="0">
                    <wp:start x="0" y="0"/>
                    <wp:lineTo x="0" y="21382"/>
                    <wp:lineTo x="21630" y="21382"/>
                    <wp:lineTo x="21630" y="0"/>
                    <wp:lineTo x="0" y="0"/>
                  </wp:wrapPolygon>
                </wp:wrapThrough>
                <wp:docPr id="83" name="Process 83"/>
                <wp:cNvGraphicFramePr/>
                <a:graphic xmlns:a="http://schemas.openxmlformats.org/drawingml/2006/main">
                  <a:graphicData uri="http://schemas.microsoft.com/office/word/2010/wordprocessingShape">
                    <wps:wsp>
                      <wps:cNvSpPr/>
                      <wps:spPr>
                        <a:xfrm>
                          <a:off x="0" y="0"/>
                          <a:ext cx="136969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D9D79" w14:textId="3D89A1E6" w:rsidR="005378AF" w:rsidRPr="00062FCF" w:rsidRDefault="005378AF" w:rsidP="009D6F21">
                            <w:pPr>
                              <w:jc w:val="center"/>
                              <w:rPr>
                                <w:rFonts w:asciiTheme="minorHAnsi" w:hAnsiTheme="minorHAnsi"/>
                                <w:b/>
                                <w:sz w:val="20"/>
                                <w:szCs w:val="20"/>
                              </w:rPr>
                            </w:pPr>
                            <w:r>
                              <w:rPr>
                                <w:rFonts w:asciiTheme="minorHAnsi" w:hAnsiTheme="minorHAnsi"/>
                                <w:b/>
                                <w:sz w:val="20"/>
                                <w:szCs w:val="20"/>
                              </w:rPr>
                              <w:t>Connect Python to Excel using XLWings Python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A875" id="Process 83" o:spid="_x0000_s1058" type="#_x0000_t109" style="position:absolute;margin-left:360.2pt;margin-top:101.65pt;width:107.85pt;height:5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" fillcolor="#4f81bd [3204]" strokecolor="#243f60 [1604]" strokeweight="2pt">
                <v:textbox>
                  <w:txbxContent>
                    <w:p w14:paraId="13DD9D79" w14:textId="3D89A1E6" w:rsidR="005378AF" w:rsidRPr="00062FCF" w:rsidRDefault="005378AF" w:rsidP="009D6F21">
                      <w:pPr>
                        <w:jc w:val="center"/>
                        <w:rPr>
                          <w:rFonts w:asciiTheme="minorHAnsi" w:hAnsiTheme="minorHAnsi"/>
                          <w:b/>
                          <w:sz w:val="20"/>
                          <w:szCs w:val="20"/>
                        </w:rPr>
                      </w:pPr>
                      <w:r>
                        <w:rPr>
                          <w:rFonts w:asciiTheme="minorHAnsi" w:hAnsiTheme="minorHAnsi"/>
                          <w:b/>
                          <w:sz w:val="20"/>
                          <w:szCs w:val="20"/>
                        </w:rPr>
                        <w:t>Connect Python to Excel using XLWings Python Library</w:t>
                      </w:r>
                    </w:p>
                  </w:txbxContent>
                </v:textbox>
                <w10:wrap type="through"/>
              </v:shape>
            </w:pict>
          </mc:Fallback>
        </mc:AlternateContent>
      </w:r>
      <w:r>
        <w:rPr>
          <w:noProof/>
        </w:rPr>
        <mc:AlternateContent>
          <mc:Choice Requires="wps">
            <w:drawing>
              <wp:anchor distT="0" distB="0" distL="114300" distR="114300" simplePos="0" relativeHeight="251783168" behindDoc="0" locked="0" layoutInCell="1" allowOverlap="1" wp14:anchorId="75B65895" wp14:editId="1E810C61">
                <wp:simplePos x="0" y="0"/>
                <wp:positionH relativeFrom="column">
                  <wp:posOffset>4114800</wp:posOffset>
                </wp:positionH>
                <wp:positionV relativeFrom="paragraph">
                  <wp:posOffset>1630680</wp:posOffset>
                </wp:positionV>
                <wp:extent cx="457200" cy="0"/>
                <wp:effectExtent l="25400" t="76200" r="0" b="101600"/>
                <wp:wrapNone/>
                <wp:docPr id="119" name="Straight Arrow Connector 1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EE0DE7C" id="Straight Arrow Connector 119" o:spid="_x0000_s1026" type="#_x0000_t32" style="position:absolute;margin-left:324pt;margin-top:128.4pt;width:36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781120" behindDoc="0" locked="0" layoutInCell="1" allowOverlap="1" wp14:anchorId="6E72E7CD" wp14:editId="60E3CECA">
                <wp:simplePos x="0" y="0"/>
                <wp:positionH relativeFrom="column">
                  <wp:posOffset>304800</wp:posOffset>
                </wp:positionH>
                <wp:positionV relativeFrom="paragraph">
                  <wp:posOffset>1630680</wp:posOffset>
                </wp:positionV>
                <wp:extent cx="457200" cy="800100"/>
                <wp:effectExtent l="76200" t="0" r="25400" b="63500"/>
                <wp:wrapNone/>
                <wp:docPr id="117" name="Elbow Connector 117"/>
                <wp:cNvGraphicFramePr/>
                <a:graphic xmlns:a="http://schemas.openxmlformats.org/drawingml/2006/main">
                  <a:graphicData uri="http://schemas.microsoft.com/office/word/2010/wordprocessingShape">
                    <wps:wsp>
                      <wps:cNvCnPr/>
                      <wps:spPr>
                        <a:xfrm flipH="1">
                          <a:off x="0" y="0"/>
                          <a:ext cx="457200" cy="800100"/>
                        </a:xfrm>
                        <a:prstGeom prst="bentConnector3">
                          <a:avLst>
                            <a:gd name="adj1" fmla="val 101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0D8C92E9"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7" o:spid="_x0000_s1026" type="#_x0000_t34" style="position:absolute;margin-left:24pt;margin-top:128.4pt;width:36pt;height:63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" adj="21934"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45280" behindDoc="0" locked="0" layoutInCell="1" allowOverlap="1" wp14:anchorId="4EF687CB" wp14:editId="653C99C4">
                <wp:simplePos x="0" y="0"/>
                <wp:positionH relativeFrom="column">
                  <wp:posOffset>4575810</wp:posOffset>
                </wp:positionH>
                <wp:positionV relativeFrom="paragraph">
                  <wp:posOffset>2431415</wp:posOffset>
                </wp:positionV>
                <wp:extent cx="1371600" cy="692785"/>
                <wp:effectExtent l="0" t="0" r="25400" b="18415"/>
                <wp:wrapThrough wrapText="bothSides">
                  <wp:wrapPolygon edited="0">
                    <wp:start x="0" y="0"/>
                    <wp:lineTo x="0" y="21382"/>
                    <wp:lineTo x="21600" y="21382"/>
                    <wp:lineTo x="21600" y="0"/>
                    <wp:lineTo x="0" y="0"/>
                  </wp:wrapPolygon>
                </wp:wrapThrough>
                <wp:docPr id="89" name="Process 89"/>
                <wp:cNvGraphicFramePr/>
                <a:graphic xmlns:a="http://schemas.openxmlformats.org/drawingml/2006/main">
                  <a:graphicData uri="http://schemas.microsoft.com/office/word/2010/wordprocessingShape">
                    <wps:wsp>
                      <wps:cNvSpPr/>
                      <wps:spPr>
                        <a:xfrm>
                          <a:off x="0" y="0"/>
                          <a:ext cx="13716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9AA98" w14:textId="6D535BF0" w:rsidR="005378AF" w:rsidRPr="00062FCF" w:rsidRDefault="005378AF" w:rsidP="00852D22">
                            <w:pPr>
                              <w:jc w:val="center"/>
                              <w:rPr>
                                <w:rFonts w:asciiTheme="minorHAnsi" w:hAnsiTheme="minorHAnsi"/>
                                <w:b/>
                                <w:sz w:val="20"/>
                                <w:szCs w:val="20"/>
                              </w:rPr>
                            </w:pPr>
                            <w:r>
                              <w:rPr>
                                <w:rFonts w:asciiTheme="minorHAnsi" w:hAnsiTheme="minorHAnsi"/>
                                <w:b/>
                                <w:sz w:val="20"/>
                                <w:szCs w:val="20"/>
                              </w:rPr>
                              <w:t>Python: Copy record values into Excel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687CB" id="Process 89" o:spid="_x0000_s1059" type="#_x0000_t109" style="position:absolute;margin-left:360.3pt;margin-top:191.45pt;width:108pt;height:54.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" fillcolor="#4f81bd [3204]" strokecolor="#243f60 [1604]" strokeweight="2pt">
                <v:textbox>
                  <w:txbxContent>
                    <w:p w14:paraId="7569AA98" w14:textId="6D535BF0" w:rsidR="005378AF" w:rsidRPr="00062FCF" w:rsidRDefault="005378AF" w:rsidP="00852D22">
                      <w:pPr>
                        <w:jc w:val="center"/>
                        <w:rPr>
                          <w:rFonts w:asciiTheme="minorHAnsi" w:hAnsiTheme="minorHAnsi"/>
                          <w:b/>
                          <w:sz w:val="20"/>
                          <w:szCs w:val="20"/>
                        </w:rPr>
                      </w:pPr>
                      <w:r>
                        <w:rPr>
                          <w:rFonts w:asciiTheme="minorHAnsi" w:hAnsiTheme="minorHAnsi"/>
                          <w:b/>
                          <w:sz w:val="20"/>
                          <w:szCs w:val="20"/>
                        </w:rPr>
                        <w:t>Python: Copy record values into Excel sheet</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750400" behindDoc="0" locked="0" layoutInCell="1" allowOverlap="1" wp14:anchorId="058F9D6E" wp14:editId="740454F8">
                <wp:simplePos x="0" y="0"/>
                <wp:positionH relativeFrom="column">
                  <wp:posOffset>-635</wp:posOffset>
                </wp:positionH>
                <wp:positionV relativeFrom="paragraph">
                  <wp:posOffset>2432050</wp:posOffset>
                </wp:positionV>
                <wp:extent cx="1819275" cy="692785"/>
                <wp:effectExtent l="0" t="0" r="34925" b="18415"/>
                <wp:wrapThrough wrapText="bothSides">
                  <wp:wrapPolygon edited="0">
                    <wp:start x="0" y="0"/>
                    <wp:lineTo x="0" y="21382"/>
                    <wp:lineTo x="21713" y="21382"/>
                    <wp:lineTo x="21713" y="0"/>
                    <wp:lineTo x="0" y="0"/>
                  </wp:wrapPolygon>
                </wp:wrapThrough>
                <wp:docPr id="92" name="Process 92"/>
                <wp:cNvGraphicFramePr/>
                <a:graphic xmlns:a="http://schemas.openxmlformats.org/drawingml/2006/main">
                  <a:graphicData uri="http://schemas.microsoft.com/office/word/2010/wordprocessingShape">
                    <wps:wsp>
                      <wps:cNvSpPr/>
                      <wps:spPr>
                        <a:xfrm>
                          <a:off x="0" y="0"/>
                          <a:ext cx="1819275"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39AB4" w14:textId="3BEF1FBD" w:rsidR="005378AF" w:rsidRPr="00062FCF" w:rsidRDefault="005378AF" w:rsidP="002E2304">
                            <w:pPr>
                              <w:jc w:val="center"/>
                              <w:rPr>
                                <w:rFonts w:asciiTheme="minorHAnsi" w:hAnsiTheme="minorHAnsi"/>
                                <w:b/>
                                <w:sz w:val="20"/>
                                <w:szCs w:val="20"/>
                              </w:rPr>
                            </w:pPr>
                            <w:r>
                              <w:rPr>
                                <w:rFonts w:asciiTheme="minorHAnsi" w:hAnsiTheme="minorHAnsi"/>
                                <w:b/>
                                <w:sz w:val="20"/>
                                <w:szCs w:val="20"/>
                              </w:rPr>
                              <w:t>Selenium: send command to web browser to load web page with table data for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F9D6E" id="Process 92" o:spid="_x0000_s1060" type="#_x0000_t109" style="position:absolute;margin-left:-.05pt;margin-top:191.5pt;width:143.25pt;height:54.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" fillcolor="#4f81bd [3204]" strokecolor="#243f60 [1604]" strokeweight="2pt">
                <v:textbox>
                  <w:txbxContent>
                    <w:p w14:paraId="7D839AB4" w14:textId="3BEF1FBD" w:rsidR="005378AF" w:rsidRPr="00062FCF" w:rsidRDefault="005378AF" w:rsidP="002E2304">
                      <w:pPr>
                        <w:jc w:val="center"/>
                        <w:rPr>
                          <w:rFonts w:asciiTheme="minorHAnsi" w:hAnsiTheme="minorHAnsi"/>
                          <w:b/>
                          <w:sz w:val="20"/>
                          <w:szCs w:val="20"/>
                        </w:rPr>
                      </w:pPr>
                      <w:r>
                        <w:rPr>
                          <w:rFonts w:asciiTheme="minorHAnsi" w:hAnsiTheme="minorHAnsi"/>
                          <w:b/>
                          <w:sz w:val="20"/>
                          <w:szCs w:val="20"/>
                        </w:rPr>
                        <w:t>Selenium: send command to web browser to load web page with table data for year</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788288" behindDoc="0" locked="0" layoutInCell="1" allowOverlap="1" wp14:anchorId="4568801B" wp14:editId="5EFEE782">
                <wp:simplePos x="0" y="0"/>
                <wp:positionH relativeFrom="column">
                  <wp:posOffset>4267200</wp:posOffset>
                </wp:positionH>
                <wp:positionV relativeFrom="paragraph">
                  <wp:posOffset>3916680</wp:posOffset>
                </wp:positionV>
                <wp:extent cx="609600" cy="0"/>
                <wp:effectExtent l="25400" t="76200" r="0" b="101600"/>
                <wp:wrapNone/>
                <wp:docPr id="125" name="Straight Arrow Connector 125"/>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EE88220" id="Straight Arrow Connector 125" o:spid="_x0000_s1026" type="#_x0000_t32" style="position:absolute;margin-left:336pt;margin-top:308.4pt;width:48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787264" behindDoc="0" locked="0" layoutInCell="1" allowOverlap="1" wp14:anchorId="51B7F3C6" wp14:editId="3C4FDDDB">
                <wp:simplePos x="0" y="0"/>
                <wp:positionH relativeFrom="column">
                  <wp:posOffset>5334000</wp:posOffset>
                </wp:positionH>
                <wp:positionV relativeFrom="paragraph">
                  <wp:posOffset>3116580</wp:posOffset>
                </wp:positionV>
                <wp:extent cx="0" cy="342900"/>
                <wp:effectExtent l="50800" t="0" r="76200" b="63500"/>
                <wp:wrapNone/>
                <wp:docPr id="124" name="Straight Arrow Connector 1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28804BF" id="Straight Arrow Connector 124" o:spid="_x0000_s1026" type="#_x0000_t32" style="position:absolute;margin-left:420pt;margin-top:245.4pt;width:0;height:2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mfLtUBAAADBAAADgAAAGRycy9lMm9Eb2MueG1srFPbjtMwEH1H4h8sv9OkZYW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786240" behindDoc="0" locked="0" layoutInCell="1" allowOverlap="1" wp14:anchorId="47CD9A5D" wp14:editId="5BFAB71E">
                <wp:simplePos x="0" y="0"/>
                <wp:positionH relativeFrom="column">
                  <wp:posOffset>4114800</wp:posOffset>
                </wp:positionH>
                <wp:positionV relativeFrom="paragraph">
                  <wp:posOffset>2773680</wp:posOffset>
                </wp:positionV>
                <wp:extent cx="457200" cy="0"/>
                <wp:effectExtent l="0" t="76200" r="50800" b="101600"/>
                <wp:wrapNone/>
                <wp:docPr id="122" name="Straight Arrow Connector 1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EB941AE" id="Straight Arrow Connector 122" o:spid="_x0000_s1026" type="#_x0000_t32" style="position:absolute;margin-left:324pt;margin-top:218.4pt;width:36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785216" behindDoc="0" locked="0" layoutInCell="1" allowOverlap="1" wp14:anchorId="582A1499" wp14:editId="000BB3BB">
                <wp:simplePos x="0" y="0"/>
                <wp:positionH relativeFrom="column">
                  <wp:posOffset>1828800</wp:posOffset>
                </wp:positionH>
                <wp:positionV relativeFrom="paragraph">
                  <wp:posOffset>2773680</wp:posOffset>
                </wp:positionV>
                <wp:extent cx="457200" cy="0"/>
                <wp:effectExtent l="0" t="76200" r="50800" b="101600"/>
                <wp:wrapNone/>
                <wp:docPr id="121" name="Straight Arrow Connector 12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C817B4B" id="Straight Arrow Connector 121" o:spid="_x0000_s1026" type="#_x0000_t32" style="position:absolute;margin-left:2in;margin-top:218.4pt;width:36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756544" behindDoc="0" locked="0" layoutInCell="1" allowOverlap="1" wp14:anchorId="29C39222" wp14:editId="340D5F3F">
                <wp:simplePos x="0" y="0"/>
                <wp:positionH relativeFrom="column">
                  <wp:posOffset>3352800</wp:posOffset>
                </wp:positionH>
                <wp:positionV relativeFrom="paragraph">
                  <wp:posOffset>3514725</wp:posOffset>
                </wp:positionV>
                <wp:extent cx="1063625" cy="685800"/>
                <wp:effectExtent l="0" t="0" r="28575" b="25400"/>
                <wp:wrapThrough wrapText="bothSides">
                  <wp:wrapPolygon edited="0">
                    <wp:start x="1032" y="0"/>
                    <wp:lineTo x="0" y="4000"/>
                    <wp:lineTo x="0" y="17600"/>
                    <wp:lineTo x="1032" y="21600"/>
                    <wp:lineTo x="21664" y="21600"/>
                    <wp:lineTo x="21664" y="20800"/>
                    <wp:lineTo x="19601" y="12800"/>
                    <wp:lineTo x="21664" y="800"/>
                    <wp:lineTo x="21664" y="0"/>
                    <wp:lineTo x="1032" y="0"/>
                  </wp:wrapPolygon>
                </wp:wrapThrough>
                <wp:docPr id="95" name="Stored Data 95"/>
                <wp:cNvGraphicFramePr/>
                <a:graphic xmlns:a="http://schemas.openxmlformats.org/drawingml/2006/main">
                  <a:graphicData uri="http://schemas.microsoft.com/office/word/2010/wordprocessingShape">
                    <wps:wsp>
                      <wps:cNvSpPr/>
                      <wps:spPr>
                        <a:xfrm>
                          <a:off x="0" y="0"/>
                          <a:ext cx="1063625"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A78B2" w14:textId="770EB50A" w:rsidR="005378AF" w:rsidRPr="00E172BD" w:rsidRDefault="005378AF" w:rsidP="00AC1630">
                            <w:pPr>
                              <w:jc w:val="center"/>
                              <w:rPr>
                                <w:rFonts w:asciiTheme="minorHAnsi" w:hAnsiTheme="minorHAnsi"/>
                                <w:b/>
                                <w:sz w:val="20"/>
                                <w:szCs w:val="20"/>
                              </w:rPr>
                            </w:pPr>
                            <w:r w:rsidRPr="00E172BD">
                              <w:rPr>
                                <w:rFonts w:asciiTheme="minorHAnsi" w:hAnsiTheme="minorHAnsi"/>
                                <w:b/>
                                <w:sz w:val="20"/>
                                <w:szCs w:val="20"/>
                              </w:rPr>
                              <w:t>Save as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39222" id="Stored Data 95" o:spid="_x0000_s1061" type="#_x0000_t130" style="position:absolute;margin-left:264pt;margin-top:276.75pt;width:83.75pt;height:54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" fillcolor="#4f81bd [3204]" strokecolor="#243f60 [1604]" strokeweight="2pt">
                <v:textbox>
                  <w:txbxContent>
                    <w:p w14:paraId="3F1A78B2" w14:textId="770EB50A" w:rsidR="005378AF" w:rsidRPr="00E172BD" w:rsidRDefault="005378AF" w:rsidP="00AC1630">
                      <w:pPr>
                        <w:jc w:val="center"/>
                        <w:rPr>
                          <w:rFonts w:asciiTheme="minorHAnsi" w:hAnsiTheme="minorHAnsi"/>
                          <w:b/>
                          <w:sz w:val="20"/>
                          <w:szCs w:val="20"/>
                        </w:rPr>
                      </w:pPr>
                      <w:r w:rsidRPr="00E172BD">
                        <w:rPr>
                          <w:rFonts w:asciiTheme="minorHAnsi" w:hAnsiTheme="minorHAnsi"/>
                          <w:b/>
                          <w:sz w:val="20"/>
                          <w:szCs w:val="20"/>
                        </w:rPr>
                        <w:t>Save as CSV file</w:t>
                      </w:r>
                    </w:p>
                  </w:txbxContent>
                </v:textbox>
                <w10:wrap type="through"/>
              </v:shape>
            </w:pict>
          </mc:Fallback>
        </mc:AlternateContent>
      </w:r>
    </w:p>
    <w:p w14:paraId="021B08A3" w14:textId="46933C52" w:rsidR="00205FD3" w:rsidRDefault="00AF366B">
      <w:pPr>
        <w:spacing w:after="200" w:line="276" w:lineRule="auto"/>
      </w:pPr>
      <w:r>
        <w:rPr>
          <w:rFonts w:asciiTheme="minorHAnsi" w:hAnsiTheme="minorHAnsi"/>
          <w:noProof/>
          <w:sz w:val="20"/>
          <w:szCs w:val="20"/>
        </w:rPr>
        <mc:AlternateContent>
          <mc:Choice Requires="wps">
            <w:drawing>
              <wp:anchor distT="0" distB="0" distL="114300" distR="114300" simplePos="0" relativeHeight="251780096" behindDoc="0" locked="0" layoutInCell="1" allowOverlap="1" wp14:anchorId="1A347B07" wp14:editId="5E7FBB71">
                <wp:simplePos x="0" y="0"/>
                <wp:positionH relativeFrom="column">
                  <wp:posOffset>4419600</wp:posOffset>
                </wp:positionH>
                <wp:positionV relativeFrom="paragraph">
                  <wp:posOffset>159542</wp:posOffset>
                </wp:positionV>
                <wp:extent cx="533400" cy="0"/>
                <wp:effectExtent l="0" t="76200" r="50800" b="101600"/>
                <wp:wrapNone/>
                <wp:docPr id="116" name="Straight Arrow Connector 116"/>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1D95249" id="Straight Arrow Connector 116" o:spid="_x0000_s1026" type="#_x0000_t32" style="position:absolute;margin-left:348pt;margin-top:12.55pt;width:42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" strokecolor="#4579b8 [3044]">
                <v:stroke endarrow="block"/>
              </v:shape>
            </w:pict>
          </mc:Fallback>
        </mc:AlternateContent>
      </w:r>
    </w:p>
    <w:p w14:paraId="6227004C" w14:textId="6C7A4CB6" w:rsidR="00205FD3" w:rsidRDefault="00730B75">
      <w:pPr>
        <w:spacing w:after="200" w:line="276" w:lineRule="auto"/>
      </w:pPr>
      <w:r>
        <w:rPr>
          <w:noProof/>
        </w:rPr>
        <mc:AlternateContent>
          <mc:Choice Requires="wps">
            <w:drawing>
              <wp:anchor distT="0" distB="0" distL="114300" distR="114300" simplePos="0" relativeHeight="251782144" behindDoc="0" locked="0" layoutInCell="1" allowOverlap="1" wp14:anchorId="2ADDCAA5" wp14:editId="6546D230">
                <wp:simplePos x="0" y="0"/>
                <wp:positionH relativeFrom="column">
                  <wp:posOffset>5334000</wp:posOffset>
                </wp:positionH>
                <wp:positionV relativeFrom="paragraph">
                  <wp:posOffset>174147</wp:posOffset>
                </wp:positionV>
                <wp:extent cx="0" cy="457200"/>
                <wp:effectExtent l="5080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2B9C4D1" id="Straight Arrow Connector 118" o:spid="_x0000_s1026" type="#_x0000_t32" style="position:absolute;margin-left:420pt;margin-top:13.7pt;width:0;height:3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" strokecolor="#4579b8 [3044]">
                <v:stroke endarrow="block"/>
              </v:shape>
            </w:pict>
          </mc:Fallback>
        </mc:AlternateContent>
      </w:r>
      <w:r w:rsidR="00605886">
        <w:rPr>
          <w:noProof/>
        </w:rPr>
        <mc:AlternateContent>
          <mc:Choice Requires="wps">
            <w:drawing>
              <wp:anchor distT="0" distB="0" distL="114300" distR="114300" simplePos="0" relativeHeight="251766784" behindDoc="0" locked="0" layoutInCell="1" allowOverlap="1" wp14:anchorId="2DDCD6D0" wp14:editId="29453E5F">
                <wp:simplePos x="0" y="0"/>
                <wp:positionH relativeFrom="column">
                  <wp:posOffset>1828800</wp:posOffset>
                </wp:positionH>
                <wp:positionV relativeFrom="paragraph">
                  <wp:posOffset>67310</wp:posOffset>
                </wp:positionV>
                <wp:extent cx="762000" cy="0"/>
                <wp:effectExtent l="25400" t="76200" r="0" b="101600"/>
                <wp:wrapNone/>
                <wp:docPr id="103" name="Straight Arrow Connector 103"/>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409A222" id="Straight Arrow Connector 103" o:spid="_x0000_s1026" type="#_x0000_t32" style="position:absolute;margin-left:2in;margin-top:5.3pt;width:60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" strokecolor="#4579b8 [3044]">
                <v:stroke endarrow="block"/>
              </v:shape>
            </w:pict>
          </mc:Fallback>
        </mc:AlternateContent>
      </w:r>
    </w:p>
    <w:p w14:paraId="0D434E76" w14:textId="5FC84717" w:rsidR="00205FD3" w:rsidRDefault="00205FD3">
      <w:pPr>
        <w:spacing w:after="200" w:line="276" w:lineRule="auto"/>
      </w:pPr>
    </w:p>
    <w:p w14:paraId="6A25D018" w14:textId="5289EB39" w:rsidR="00205FD3" w:rsidRDefault="00730B75">
      <w:pPr>
        <w:spacing w:after="200" w:line="276" w:lineRule="auto"/>
      </w:pPr>
      <w:r>
        <w:rPr>
          <w:noProof/>
        </w:rPr>
        <mc:AlternateContent>
          <mc:Choice Requires="wps">
            <w:drawing>
              <wp:anchor distT="0" distB="0" distL="114300" distR="114300" simplePos="0" relativeHeight="251784192" behindDoc="0" locked="0" layoutInCell="1" allowOverlap="1" wp14:anchorId="31B538C0" wp14:editId="68FA6A1B">
                <wp:simplePos x="0" y="0"/>
                <wp:positionH relativeFrom="column">
                  <wp:posOffset>2438400</wp:posOffset>
                </wp:positionH>
                <wp:positionV relativeFrom="paragraph">
                  <wp:posOffset>317022</wp:posOffset>
                </wp:positionV>
                <wp:extent cx="685800" cy="0"/>
                <wp:effectExtent l="25400" t="76200" r="0" b="101600"/>
                <wp:wrapNone/>
                <wp:docPr id="120" name="Straight Arrow Connector 12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E6AECA9" id="Straight Arrow Connector 120" o:spid="_x0000_s1026" type="#_x0000_t32" style="position:absolute;margin-left:192pt;margin-top:24.95pt;width:54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" strokecolor="#4579b8 [3044]">
                <v:stroke endarrow="block"/>
              </v:shape>
            </w:pict>
          </mc:Fallback>
        </mc:AlternateContent>
      </w:r>
    </w:p>
    <w:p w14:paraId="47AD10A5" w14:textId="04506F5F" w:rsidR="00205FD3" w:rsidRDefault="00205FD3">
      <w:pPr>
        <w:spacing w:after="200" w:line="276" w:lineRule="auto"/>
      </w:pPr>
    </w:p>
    <w:p w14:paraId="5564614F" w14:textId="0546F421" w:rsidR="00205FD3" w:rsidRDefault="00205FD3">
      <w:pPr>
        <w:spacing w:after="200" w:line="276" w:lineRule="auto"/>
      </w:pPr>
    </w:p>
    <w:p w14:paraId="06F5E59A" w14:textId="0B705118" w:rsidR="00205FD3" w:rsidRDefault="00205FD3">
      <w:pPr>
        <w:spacing w:after="200" w:line="276" w:lineRule="auto"/>
      </w:pPr>
    </w:p>
    <w:p w14:paraId="30C91726" w14:textId="01A52D60" w:rsidR="00684AA4" w:rsidRDefault="00E172BD">
      <w:pPr>
        <w:spacing w:after="200" w:line="276" w:lineRule="auto"/>
        <w:rPr>
          <w:rFonts w:asciiTheme="majorHAnsi" w:hAnsiTheme="majorHAnsi" w:cstheme="majorBidi"/>
          <w:smallCaps/>
          <w:spacing w:val="5"/>
          <w:sz w:val="36"/>
          <w:szCs w:val="36"/>
        </w:rPr>
      </w:pPr>
      <w:r>
        <w:rPr>
          <w:rFonts w:asciiTheme="minorHAnsi" w:hAnsiTheme="minorHAnsi"/>
          <w:noProof/>
          <w:sz w:val="20"/>
          <w:szCs w:val="20"/>
        </w:rPr>
        <mc:AlternateContent>
          <mc:Choice Requires="wps">
            <w:drawing>
              <wp:anchor distT="0" distB="0" distL="114300" distR="114300" simplePos="0" relativeHeight="251793408" behindDoc="0" locked="0" layoutInCell="1" allowOverlap="1" wp14:anchorId="322435BF" wp14:editId="56C6EA39">
                <wp:simplePos x="0" y="0"/>
                <wp:positionH relativeFrom="column">
                  <wp:posOffset>4798060</wp:posOffset>
                </wp:positionH>
                <wp:positionV relativeFrom="paragraph">
                  <wp:posOffset>861217</wp:posOffset>
                </wp:positionV>
                <wp:extent cx="1153160" cy="716437"/>
                <wp:effectExtent l="0" t="0" r="15240" b="20320"/>
                <wp:wrapThrough wrapText="bothSides">
                  <wp:wrapPolygon edited="0">
                    <wp:start x="0" y="0"/>
                    <wp:lineTo x="0" y="19149"/>
                    <wp:lineTo x="952" y="21447"/>
                    <wp:lineTo x="20458" y="21447"/>
                    <wp:lineTo x="21410" y="19149"/>
                    <wp:lineTo x="21410" y="0"/>
                    <wp:lineTo x="0" y="0"/>
                  </wp:wrapPolygon>
                </wp:wrapThrough>
                <wp:docPr id="129" name="Snip Same Side Corner Rectangle 129"/>
                <wp:cNvGraphicFramePr/>
                <a:graphic xmlns:a="http://schemas.openxmlformats.org/drawingml/2006/main">
                  <a:graphicData uri="http://schemas.microsoft.com/office/word/2010/wordprocessingShape">
                    <wps:wsp>
                      <wps:cNvSpPr/>
                      <wps:spPr>
                        <a:xfrm flipV="1">
                          <a:off x="0" y="0"/>
                          <a:ext cx="1153160" cy="716437"/>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365D9" w14:textId="0FE05423" w:rsidR="005378AF" w:rsidRPr="00E172BD" w:rsidRDefault="005378AF" w:rsidP="00E172BD">
                            <w:pPr>
                              <w:jc w:val="center"/>
                              <w:rPr>
                                <w:rFonts w:asciiTheme="minorHAnsi" w:hAnsiTheme="minorHAnsi"/>
                                <w:b/>
                                <w:sz w:val="20"/>
                                <w:szCs w:val="20"/>
                              </w:rPr>
                            </w:pPr>
                            <w:r w:rsidRPr="00E172BD">
                              <w:rPr>
                                <w:rFonts w:asciiTheme="minorHAnsi" w:hAnsiTheme="minorHAnsi"/>
                                <w:b/>
                                <w:sz w:val="20"/>
                                <w:szCs w:val="20"/>
                              </w:rPr>
                              <w:t>Python: End year loop</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435BF" id="Snip Same Side Corner Rectangle 129" o:spid="_x0000_s1062" style="position:absolute;margin-left:377.8pt;margin-top:67.8pt;width:90.8pt;height:56.4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3160,7164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" adj="-11796480,,5400" path="m119409,r914342,l1153160,119409r,597028l1153160,716437,,716437r,l,119409,119409,xe" fillcolor="#4f81bd [3204]" strokecolor="#243f60 [1604]" strokeweight="2pt">
                <v:stroke joinstyle="miter"/>
                <v:formulas/>
                <v:path arrowok="t" o:connecttype="custom" o:connectlocs="119409,0;1033751,0;1153160,119409;1153160,716437;1153160,716437;0,716437;0,716437;0,119409;119409,0" o:connectangles="0,0,0,0,0,0,0,0,0" textboxrect="0,0,1153160,716437"/>
                <v:textbox>
                  <w:txbxContent>
                    <w:p w14:paraId="723365D9" w14:textId="0FE05423" w:rsidR="005378AF" w:rsidRPr="00E172BD" w:rsidRDefault="005378AF" w:rsidP="00E172BD">
                      <w:pPr>
                        <w:jc w:val="center"/>
                        <w:rPr>
                          <w:rFonts w:asciiTheme="minorHAnsi" w:hAnsiTheme="minorHAnsi"/>
                          <w:b/>
                          <w:sz w:val="20"/>
                          <w:szCs w:val="20"/>
                        </w:rPr>
                      </w:pPr>
                      <w:r w:rsidRPr="00E172BD">
                        <w:rPr>
                          <w:rFonts w:asciiTheme="minorHAnsi" w:hAnsiTheme="minorHAnsi"/>
                          <w:b/>
                          <w:sz w:val="20"/>
                          <w:szCs w:val="20"/>
                        </w:rPr>
                        <w:t>Python: End year loop</w:t>
                      </w:r>
                    </w:p>
                  </w:txbxContent>
                </v:textbox>
                <w10:wrap type="through"/>
              </v:shape>
            </w:pict>
          </mc:Fallback>
        </mc:AlternateContent>
      </w:r>
      <w:r w:rsidR="00FA2AAC">
        <w:rPr>
          <w:rFonts w:asciiTheme="minorHAnsi" w:hAnsiTheme="minorHAnsi"/>
          <w:noProof/>
          <w:sz w:val="20"/>
          <w:szCs w:val="20"/>
        </w:rPr>
        <mc:AlternateContent>
          <mc:Choice Requires="wps">
            <w:drawing>
              <wp:anchor distT="0" distB="0" distL="114300" distR="114300" simplePos="0" relativeHeight="251758592" behindDoc="0" locked="0" layoutInCell="1" allowOverlap="1" wp14:anchorId="79559FDD" wp14:editId="7659B973">
                <wp:simplePos x="0" y="0"/>
                <wp:positionH relativeFrom="column">
                  <wp:posOffset>1598478</wp:posOffset>
                </wp:positionH>
                <wp:positionV relativeFrom="paragraph">
                  <wp:posOffset>886617</wp:posOffset>
                </wp:positionV>
                <wp:extent cx="1435735" cy="687705"/>
                <wp:effectExtent l="0" t="0" r="37465" b="23495"/>
                <wp:wrapThrough wrapText="bothSides">
                  <wp:wrapPolygon edited="0">
                    <wp:start x="0" y="0"/>
                    <wp:lineTo x="0" y="3191"/>
                    <wp:lineTo x="1529" y="12765"/>
                    <wp:lineTo x="3439" y="21540"/>
                    <wp:lineTo x="18342" y="21540"/>
                    <wp:lineTo x="18724" y="21540"/>
                    <wp:lineTo x="21782" y="3191"/>
                    <wp:lineTo x="21782" y="0"/>
                    <wp:lineTo x="0" y="0"/>
                  </wp:wrapPolygon>
                </wp:wrapThrough>
                <wp:docPr id="96" name="Manual Operation 96"/>
                <wp:cNvGraphicFramePr/>
                <a:graphic xmlns:a="http://schemas.openxmlformats.org/drawingml/2006/main">
                  <a:graphicData uri="http://schemas.microsoft.com/office/word/2010/wordprocessingShape">
                    <wps:wsp>
                      <wps:cNvSpPr/>
                      <wps:spPr>
                        <a:xfrm>
                          <a:off x="0" y="0"/>
                          <a:ext cx="1435735" cy="68770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E33DF" w14:textId="29F05256" w:rsidR="005378AF" w:rsidRPr="00AC1630" w:rsidRDefault="005378AF" w:rsidP="00D75159">
                            <w:pPr>
                              <w:jc w:val="center"/>
                              <w:rPr>
                                <w:rFonts w:asciiTheme="minorHAnsi" w:hAnsiTheme="minorHAnsi"/>
                                <w:b/>
                                <w:sz w:val="20"/>
                                <w:szCs w:val="20"/>
                              </w:rPr>
                            </w:pPr>
                            <w:r>
                              <w:rPr>
                                <w:rFonts w:asciiTheme="minorHAnsi" w:hAnsiTheme="minorHAnsi"/>
                                <w:b/>
                                <w:sz w:val="20"/>
                                <w:szCs w:val="20"/>
                              </w:rPr>
                              <w:t>End category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59FDD" id="Manual Operation 96" o:spid="_x0000_s1063" type="#_x0000_t119" style="position:absolute;margin-left:125.85pt;margin-top:69.8pt;width:113.05pt;height:5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" fillcolor="#4f81bd [3204]" strokecolor="#243f60 [1604]" strokeweight="2pt">
                <v:textbox>
                  <w:txbxContent>
                    <w:p w14:paraId="18FE33DF" w14:textId="29F05256" w:rsidR="005378AF" w:rsidRPr="00AC1630" w:rsidRDefault="005378AF" w:rsidP="00D75159">
                      <w:pPr>
                        <w:jc w:val="center"/>
                        <w:rPr>
                          <w:rFonts w:asciiTheme="minorHAnsi" w:hAnsiTheme="minorHAnsi"/>
                          <w:b/>
                          <w:sz w:val="20"/>
                          <w:szCs w:val="20"/>
                        </w:rPr>
                      </w:pPr>
                      <w:r>
                        <w:rPr>
                          <w:rFonts w:asciiTheme="minorHAnsi" w:hAnsiTheme="minorHAnsi"/>
                          <w:b/>
                          <w:sz w:val="20"/>
                          <w:szCs w:val="20"/>
                        </w:rPr>
                        <w:t>End category loop</w:t>
                      </w:r>
                    </w:p>
                  </w:txbxContent>
                </v:textbox>
                <w10:wrap type="through"/>
              </v:shape>
            </w:pict>
          </mc:Fallback>
        </mc:AlternateContent>
      </w:r>
      <w:r w:rsidR="00730B75">
        <w:rPr>
          <w:rFonts w:asciiTheme="minorHAnsi" w:hAnsiTheme="minorHAnsi"/>
          <w:noProof/>
          <w:sz w:val="20"/>
          <w:szCs w:val="20"/>
        </w:rPr>
        <mc:AlternateContent>
          <mc:Choice Requires="wps">
            <w:drawing>
              <wp:anchor distT="0" distB="0" distL="114300" distR="114300" simplePos="0" relativeHeight="251790336" behindDoc="0" locked="0" layoutInCell="1" allowOverlap="1" wp14:anchorId="005CF248" wp14:editId="6B2C594D">
                <wp:simplePos x="0" y="0"/>
                <wp:positionH relativeFrom="column">
                  <wp:posOffset>1295400</wp:posOffset>
                </wp:positionH>
                <wp:positionV relativeFrom="paragraph">
                  <wp:posOffset>1257935</wp:posOffset>
                </wp:positionV>
                <wp:extent cx="457200" cy="0"/>
                <wp:effectExtent l="25400" t="76200" r="0" b="101600"/>
                <wp:wrapNone/>
                <wp:docPr id="127" name="Straight Arrow Connector 1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2BE2E2A" id="Straight Arrow Connector 127" o:spid="_x0000_s1026" type="#_x0000_t32" style="position:absolute;margin-left:102pt;margin-top:99.05pt;width:36pt;height:0;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" strokecolor="#4579b8 [3044]">
                <v:stroke endarrow="block"/>
              </v:shape>
            </w:pict>
          </mc:Fallback>
        </mc:AlternateContent>
      </w:r>
      <w:r w:rsidR="00730B75">
        <w:rPr>
          <w:rFonts w:asciiTheme="minorHAnsi" w:hAnsiTheme="minorHAnsi"/>
          <w:noProof/>
          <w:sz w:val="20"/>
          <w:szCs w:val="20"/>
        </w:rPr>
        <mc:AlternateContent>
          <mc:Choice Requires="wps">
            <w:drawing>
              <wp:anchor distT="0" distB="0" distL="114300" distR="114300" simplePos="0" relativeHeight="251789312" behindDoc="0" locked="0" layoutInCell="1" allowOverlap="1" wp14:anchorId="4D91142E" wp14:editId="1F6AC7CD">
                <wp:simplePos x="0" y="0"/>
                <wp:positionH relativeFrom="column">
                  <wp:posOffset>2895600</wp:posOffset>
                </wp:positionH>
                <wp:positionV relativeFrom="paragraph">
                  <wp:posOffset>1257935</wp:posOffset>
                </wp:positionV>
                <wp:extent cx="457200" cy="0"/>
                <wp:effectExtent l="25400" t="76200" r="0" b="101600"/>
                <wp:wrapNone/>
                <wp:docPr id="126" name="Straight Arrow Connector 12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5009C62" id="Straight Arrow Connector 126" o:spid="_x0000_s1026" type="#_x0000_t32" style="position:absolute;margin-left:228pt;margin-top:99.05pt;width:36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" strokecolor="#4579b8 [3044]">
                <v:stroke endarrow="block"/>
              </v:shape>
            </w:pict>
          </mc:Fallback>
        </mc:AlternateContent>
      </w:r>
      <w:r w:rsidR="00811D55" w:rsidRPr="00BA4E49">
        <w:rPr>
          <w:rFonts w:asciiTheme="minorHAnsi" w:hAnsiTheme="minorHAnsi"/>
          <w:noProof/>
          <w:sz w:val="20"/>
          <w:szCs w:val="20"/>
        </w:rPr>
        <mc:AlternateContent>
          <mc:Choice Requires="wps">
            <w:drawing>
              <wp:anchor distT="0" distB="0" distL="114300" distR="114300" simplePos="0" relativeHeight="251760640" behindDoc="0" locked="0" layoutInCell="1" allowOverlap="1" wp14:anchorId="520DBAA4" wp14:editId="6ADC0717">
                <wp:simplePos x="0" y="0"/>
                <wp:positionH relativeFrom="column">
                  <wp:posOffset>-76200</wp:posOffset>
                </wp:positionH>
                <wp:positionV relativeFrom="paragraph">
                  <wp:posOffset>887010</wp:posOffset>
                </wp:positionV>
                <wp:extent cx="1371600" cy="683260"/>
                <wp:effectExtent l="0" t="0" r="25400" b="27940"/>
                <wp:wrapThrough wrapText="bothSides">
                  <wp:wrapPolygon edited="0">
                    <wp:start x="0" y="0"/>
                    <wp:lineTo x="0" y="21680"/>
                    <wp:lineTo x="21600" y="21680"/>
                    <wp:lineTo x="21600" y="0"/>
                    <wp:lineTo x="0" y="0"/>
                  </wp:wrapPolygon>
                </wp:wrapThrough>
                <wp:docPr id="97" name="Alternate Process 97"/>
                <wp:cNvGraphicFramePr/>
                <a:graphic xmlns:a="http://schemas.openxmlformats.org/drawingml/2006/main">
                  <a:graphicData uri="http://schemas.microsoft.com/office/word/2010/wordprocessingShape">
                    <wps:wsp>
                      <wps:cNvSpPr/>
                      <wps:spPr>
                        <a:xfrm>
                          <a:off x="0" y="0"/>
                          <a:ext cx="13716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A82BA2" w14:textId="21C7322D" w:rsidR="005378AF" w:rsidRPr="00062FCF" w:rsidRDefault="005378AF" w:rsidP="00195BC4">
                            <w:pPr>
                              <w:jc w:val="center"/>
                              <w:rPr>
                                <w:rFonts w:asciiTheme="minorHAnsi" w:hAnsiTheme="minorHAnsi"/>
                                <w:b/>
                                <w:sz w:val="20"/>
                                <w:szCs w:val="20"/>
                              </w:rPr>
                            </w:pPr>
                            <w:r>
                              <w:rPr>
                                <w:rFonts w:asciiTheme="minorHAnsi" w:hAnsiTheme="minorHAnsi"/>
                                <w:b/>
                                <w:sz w:val="20"/>
                                <w:szCs w:val="20"/>
                              </w:rPr>
                              <w:t>End Formatting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DBAA4" id="Alternate Process 97" o:spid="_x0000_s1064" type="#_x0000_t176" style="position:absolute;margin-left:-6pt;margin-top:69.85pt;width:108pt;height:53.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" fillcolor="#4f81bd [3204]" strokecolor="#243f60 [1604]" strokeweight="2pt">
                <v:textbox>
                  <w:txbxContent>
                    <w:p w14:paraId="69A82BA2" w14:textId="21C7322D" w:rsidR="005378AF" w:rsidRPr="00062FCF" w:rsidRDefault="005378AF" w:rsidP="00195BC4">
                      <w:pPr>
                        <w:jc w:val="center"/>
                        <w:rPr>
                          <w:rFonts w:asciiTheme="minorHAnsi" w:hAnsiTheme="minorHAnsi"/>
                          <w:b/>
                          <w:sz w:val="20"/>
                          <w:szCs w:val="20"/>
                        </w:rPr>
                      </w:pPr>
                      <w:r>
                        <w:rPr>
                          <w:rFonts w:asciiTheme="minorHAnsi" w:hAnsiTheme="minorHAnsi"/>
                          <w:b/>
                          <w:sz w:val="20"/>
                          <w:szCs w:val="20"/>
                        </w:rPr>
                        <w:t>End Formatting Groups</w:t>
                      </w:r>
                    </w:p>
                  </w:txbxContent>
                </v:textbox>
                <w10:wrap type="through"/>
              </v:shape>
            </w:pict>
          </mc:Fallback>
        </mc:AlternateContent>
      </w:r>
      <w:r w:rsidR="00684AA4">
        <w:br w:type="page"/>
      </w:r>
    </w:p>
    <w:p w14:paraId="72CA11E8" w14:textId="1D0475B8" w:rsidR="00612390" w:rsidRDefault="00917C4B" w:rsidP="00917C4B">
      <w:pPr>
        <w:pStyle w:val="Heading2"/>
      </w:pPr>
      <w:bookmarkStart w:id="11" w:name="_Toc458347037"/>
      <w:r>
        <w:lastRenderedPageBreak/>
        <w:t>Step 4: Splitting the Fields</w:t>
      </w:r>
      <w:bookmarkEnd w:id="11"/>
    </w:p>
    <w:p w14:paraId="4D1DD9E1" w14:textId="32B3F626" w:rsidR="00612390" w:rsidRDefault="00B240B9" w:rsidP="006B59DA">
      <w:r>
        <w:rPr>
          <w:noProof/>
        </w:rPr>
        <mc:AlternateContent>
          <mc:Choice Requires="wps">
            <w:drawing>
              <wp:anchor distT="0" distB="0" distL="114300" distR="114300" simplePos="0" relativeHeight="251806720" behindDoc="0" locked="0" layoutInCell="1" allowOverlap="1" wp14:anchorId="676ABDDA" wp14:editId="01D12E21">
                <wp:simplePos x="0" y="0"/>
                <wp:positionH relativeFrom="column">
                  <wp:posOffset>5029200</wp:posOffset>
                </wp:positionH>
                <wp:positionV relativeFrom="paragraph">
                  <wp:posOffset>389255</wp:posOffset>
                </wp:positionV>
                <wp:extent cx="304800" cy="685800"/>
                <wp:effectExtent l="0" t="0" r="76200" b="76200"/>
                <wp:wrapNone/>
                <wp:docPr id="137" name="Elbow Connector 137"/>
                <wp:cNvGraphicFramePr/>
                <a:graphic xmlns:a="http://schemas.openxmlformats.org/drawingml/2006/main">
                  <a:graphicData uri="http://schemas.microsoft.com/office/word/2010/wordprocessingShape">
                    <wps:wsp>
                      <wps:cNvCnPr/>
                      <wps:spPr>
                        <a:xfrm>
                          <a:off x="0" y="0"/>
                          <a:ext cx="304800" cy="6858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5DEB989" id="Elbow Connector 137" o:spid="_x0000_s1026" type="#_x0000_t34" style="position:absolute;margin-left:396pt;margin-top:30.65pt;width:24pt;height:5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" adj="21489" strokecolor="#4579b8 [3044]">
                <v:stroke endarrow="block"/>
              </v:shape>
            </w:pict>
          </mc:Fallback>
        </mc:AlternateContent>
      </w:r>
      <w:r>
        <w:rPr>
          <w:noProof/>
        </w:rPr>
        <mc:AlternateContent>
          <mc:Choice Requires="wps">
            <w:drawing>
              <wp:anchor distT="0" distB="0" distL="114300" distR="114300" simplePos="0" relativeHeight="251805696" behindDoc="0" locked="0" layoutInCell="1" allowOverlap="1" wp14:anchorId="234FE61A" wp14:editId="345A3BB5">
                <wp:simplePos x="0" y="0"/>
                <wp:positionH relativeFrom="column">
                  <wp:posOffset>3429000</wp:posOffset>
                </wp:positionH>
                <wp:positionV relativeFrom="paragraph">
                  <wp:posOffset>389255</wp:posOffset>
                </wp:positionV>
                <wp:extent cx="685800" cy="0"/>
                <wp:effectExtent l="0" t="76200" r="50800" b="101600"/>
                <wp:wrapNone/>
                <wp:docPr id="136" name="Straight Arrow Connector 13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0A00312" id="Straight Arrow Connector 136" o:spid="_x0000_s1026" type="#_x0000_t32" style="position:absolute;margin-left:270pt;margin-top:30.65pt;width:54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6D9F9D1C" wp14:editId="785A8D7A">
                <wp:simplePos x="0" y="0"/>
                <wp:positionH relativeFrom="column">
                  <wp:posOffset>1447800</wp:posOffset>
                </wp:positionH>
                <wp:positionV relativeFrom="paragraph">
                  <wp:posOffset>389255</wp:posOffset>
                </wp:positionV>
                <wp:extent cx="609600" cy="0"/>
                <wp:effectExtent l="0" t="76200" r="50800" b="101600"/>
                <wp:wrapNone/>
                <wp:docPr id="135" name="Straight Arrow Connector 135"/>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0AC9B8B" id="Straight Arrow Connector 135" o:spid="_x0000_s1026" type="#_x0000_t32" style="position:absolute;margin-left:114pt;margin-top:30.65pt;width:48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" strokecolor="#4579b8 [3044]">
                <v:stroke endarrow="block"/>
              </v:shape>
            </w:pict>
          </mc:Fallback>
        </mc:AlternateContent>
      </w:r>
      <w:r w:rsidR="00BE2BBB" w:rsidRPr="00BA4E49">
        <w:rPr>
          <w:noProof/>
        </w:rPr>
        <mc:AlternateContent>
          <mc:Choice Requires="wps">
            <w:drawing>
              <wp:anchor distT="0" distB="0" distL="114300" distR="114300" simplePos="0" relativeHeight="251778048" behindDoc="0" locked="0" layoutInCell="1" allowOverlap="1" wp14:anchorId="4B960C87" wp14:editId="6371BE86">
                <wp:simplePos x="0" y="0"/>
                <wp:positionH relativeFrom="column">
                  <wp:posOffset>4116705</wp:posOffset>
                </wp:positionH>
                <wp:positionV relativeFrom="paragraph">
                  <wp:posOffset>41910</wp:posOffset>
                </wp:positionV>
                <wp:extent cx="914400" cy="692785"/>
                <wp:effectExtent l="0" t="0" r="25400" b="18415"/>
                <wp:wrapThrough wrapText="bothSides">
                  <wp:wrapPolygon edited="0">
                    <wp:start x="0" y="0"/>
                    <wp:lineTo x="0" y="21382"/>
                    <wp:lineTo x="21600" y="21382"/>
                    <wp:lineTo x="21600" y="0"/>
                    <wp:lineTo x="0" y="0"/>
                  </wp:wrapPolygon>
                </wp:wrapThrough>
                <wp:docPr id="114" name="Process 114"/>
                <wp:cNvGraphicFramePr/>
                <a:graphic xmlns:a="http://schemas.openxmlformats.org/drawingml/2006/main">
                  <a:graphicData uri="http://schemas.microsoft.com/office/word/2010/wordprocessingShape">
                    <wps:wsp>
                      <wps:cNvSpPr/>
                      <wps:spPr>
                        <a:xfrm>
                          <a:off x="0" y="0"/>
                          <a:ext cx="9144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85A6B" w14:textId="79E7A7AB" w:rsidR="005378AF" w:rsidRPr="00062FCF" w:rsidRDefault="005378AF" w:rsidP="00D93934">
                            <w:pPr>
                              <w:jc w:val="center"/>
                              <w:rPr>
                                <w:rFonts w:asciiTheme="minorHAnsi" w:hAnsiTheme="minorHAnsi"/>
                                <w:b/>
                                <w:sz w:val="20"/>
                                <w:szCs w:val="20"/>
                              </w:rPr>
                            </w:pPr>
                            <w:r>
                              <w:rPr>
                                <w:rFonts w:asciiTheme="minorHAnsi" w:hAnsiTheme="minorHAnsi"/>
                                <w:b/>
                                <w:sz w:val="20"/>
                                <w:szCs w:val="20"/>
                              </w:rPr>
                              <w:t>Load each CSV into OpenRefine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60C87" id="Process 114" o:spid="_x0000_s1065" type="#_x0000_t109" style="position:absolute;margin-left:324.15pt;margin-top:3.3pt;width:1in;height:54.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" fillcolor="#4f81bd [3204]" strokecolor="#243f60 [1604]" strokeweight="2pt">
                <v:textbox>
                  <w:txbxContent>
                    <w:p w14:paraId="54985A6B" w14:textId="79E7A7AB" w:rsidR="005378AF" w:rsidRPr="00062FCF" w:rsidRDefault="005378AF" w:rsidP="00D93934">
                      <w:pPr>
                        <w:jc w:val="center"/>
                        <w:rPr>
                          <w:rFonts w:asciiTheme="minorHAnsi" w:hAnsiTheme="minorHAnsi"/>
                          <w:b/>
                          <w:sz w:val="20"/>
                          <w:szCs w:val="20"/>
                        </w:rPr>
                      </w:pPr>
                      <w:r>
                        <w:rPr>
                          <w:rFonts w:asciiTheme="minorHAnsi" w:hAnsiTheme="minorHAnsi"/>
                          <w:b/>
                          <w:sz w:val="20"/>
                          <w:szCs w:val="20"/>
                        </w:rPr>
                        <w:t>Load each CSV into OpenRefine</w:t>
                      </w:r>
                    </w:p>
                  </w:txbxContent>
                </v:textbox>
                <w10:wrap type="through"/>
              </v:shape>
            </w:pict>
          </mc:Fallback>
        </mc:AlternateContent>
      </w:r>
      <w:r w:rsidR="00CD0D82">
        <w:rPr>
          <w:noProof/>
        </w:rPr>
        <mc:AlternateContent>
          <mc:Choice Requires="wps">
            <w:drawing>
              <wp:anchor distT="0" distB="0" distL="114300" distR="114300" simplePos="0" relativeHeight="251795456" behindDoc="0" locked="0" layoutInCell="1" allowOverlap="1" wp14:anchorId="5E581AAA" wp14:editId="2CC294E1">
                <wp:simplePos x="0" y="0"/>
                <wp:positionH relativeFrom="column">
                  <wp:posOffset>1908810</wp:posOffset>
                </wp:positionH>
                <wp:positionV relativeFrom="paragraph">
                  <wp:posOffset>42545</wp:posOffset>
                </wp:positionV>
                <wp:extent cx="1684020" cy="683260"/>
                <wp:effectExtent l="0" t="0" r="17780" b="27940"/>
                <wp:wrapThrough wrapText="bothSides">
                  <wp:wrapPolygon edited="0">
                    <wp:start x="3584" y="0"/>
                    <wp:lineTo x="977" y="12848"/>
                    <wp:lineTo x="0" y="19271"/>
                    <wp:lineTo x="0" y="21680"/>
                    <wp:lineTo x="21502" y="21680"/>
                    <wp:lineTo x="21502" y="19271"/>
                    <wp:lineTo x="20525" y="12848"/>
                    <wp:lineTo x="17919" y="0"/>
                    <wp:lineTo x="3584" y="0"/>
                  </wp:wrapPolygon>
                </wp:wrapThrough>
                <wp:docPr id="130" name="Manual Operation 130"/>
                <wp:cNvGraphicFramePr/>
                <a:graphic xmlns:a="http://schemas.openxmlformats.org/drawingml/2006/main">
                  <a:graphicData uri="http://schemas.microsoft.com/office/word/2010/wordprocessingShape">
                    <wps:wsp>
                      <wps:cNvSpPr/>
                      <wps:spPr>
                        <a:xfrm flipV="1">
                          <a:off x="0" y="0"/>
                          <a:ext cx="1684020" cy="68326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C0E06" w14:textId="77777777" w:rsidR="005378AF" w:rsidRPr="009B2664" w:rsidRDefault="005378AF" w:rsidP="00CD0D82">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1AAA" id="Manual Operation 130" o:spid="_x0000_s1066" type="#_x0000_t119" style="position:absolute;margin-left:150.3pt;margin-top:3.35pt;width:132.6pt;height:53.8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" fillcolor="#4f81bd [3204]" strokecolor="#243f60 [1604]" strokeweight="2pt">
                <v:textbox>
                  <w:txbxContent>
                    <w:p w14:paraId="4FBC0E06" w14:textId="77777777" w:rsidR="005378AF" w:rsidRPr="009B2664" w:rsidRDefault="005378AF" w:rsidP="00CD0D82">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v:textbox>
                <w10:wrap type="through"/>
              </v:shape>
            </w:pict>
          </mc:Fallback>
        </mc:AlternateContent>
      </w:r>
      <w:r w:rsidR="00D93934" w:rsidRPr="00BA4E49">
        <w:rPr>
          <w:noProof/>
        </w:rPr>
        <mc:AlternateContent>
          <mc:Choice Requires="wps">
            <w:drawing>
              <wp:anchor distT="0" distB="0" distL="114300" distR="114300" simplePos="0" relativeHeight="251776000" behindDoc="0" locked="0" layoutInCell="1" allowOverlap="1" wp14:anchorId="3BB60CBE" wp14:editId="05881BD1">
                <wp:simplePos x="0" y="0"/>
                <wp:positionH relativeFrom="column">
                  <wp:posOffset>0</wp:posOffset>
                </wp:positionH>
                <wp:positionV relativeFrom="paragraph">
                  <wp:posOffset>41275</wp:posOffset>
                </wp:positionV>
                <wp:extent cx="1447800" cy="683260"/>
                <wp:effectExtent l="0" t="0" r="25400" b="27940"/>
                <wp:wrapThrough wrapText="bothSides">
                  <wp:wrapPolygon edited="0">
                    <wp:start x="0" y="0"/>
                    <wp:lineTo x="0" y="21680"/>
                    <wp:lineTo x="21600" y="21680"/>
                    <wp:lineTo x="21600" y="0"/>
                    <wp:lineTo x="0" y="0"/>
                  </wp:wrapPolygon>
                </wp:wrapThrough>
                <wp:docPr id="112" name="Alternate Process 112"/>
                <wp:cNvGraphicFramePr/>
                <a:graphic xmlns:a="http://schemas.openxmlformats.org/drawingml/2006/main">
                  <a:graphicData uri="http://schemas.microsoft.com/office/word/2010/wordprocessingShape">
                    <wps:wsp>
                      <wps:cNvSpPr/>
                      <wps:spPr>
                        <a:xfrm>
                          <a:off x="0" y="0"/>
                          <a:ext cx="14478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159BE" w14:textId="398D55A7" w:rsidR="005378AF" w:rsidRPr="00062FCF" w:rsidRDefault="005378AF" w:rsidP="00917C4B">
                            <w:pPr>
                              <w:jc w:val="center"/>
                              <w:rPr>
                                <w:rFonts w:asciiTheme="minorHAnsi" w:hAnsiTheme="minorHAnsi"/>
                                <w:b/>
                                <w:sz w:val="20"/>
                                <w:szCs w:val="20"/>
                              </w:rPr>
                            </w:pPr>
                            <w:r>
                              <w:rPr>
                                <w:rFonts w:asciiTheme="minorHAnsi" w:hAnsiTheme="minorHAnsi"/>
                                <w:b/>
                                <w:sz w:val="20"/>
                                <w:szCs w:val="20"/>
                              </w:rPr>
                              <w:t>Begin Splitting Fields in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60CBE" id="Alternate Process 112" o:spid="_x0000_s1067" type="#_x0000_t176" style="position:absolute;margin-left:0;margin-top:3.25pt;width:114pt;height:53.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" fillcolor="#4f81bd [3204]" strokecolor="#243f60 [1604]" strokeweight="2pt">
                <v:textbox>
                  <w:txbxContent>
                    <w:p w14:paraId="739159BE" w14:textId="398D55A7" w:rsidR="005378AF" w:rsidRPr="00062FCF" w:rsidRDefault="005378AF" w:rsidP="00917C4B">
                      <w:pPr>
                        <w:jc w:val="center"/>
                        <w:rPr>
                          <w:rFonts w:asciiTheme="minorHAnsi" w:hAnsiTheme="minorHAnsi"/>
                          <w:b/>
                          <w:sz w:val="20"/>
                          <w:szCs w:val="20"/>
                        </w:rPr>
                      </w:pPr>
                      <w:r>
                        <w:rPr>
                          <w:rFonts w:asciiTheme="minorHAnsi" w:hAnsiTheme="minorHAnsi"/>
                          <w:b/>
                          <w:sz w:val="20"/>
                          <w:szCs w:val="20"/>
                        </w:rPr>
                        <w:t>Begin Splitting Fields in Groups</w:t>
                      </w:r>
                    </w:p>
                  </w:txbxContent>
                </v:textbox>
                <w10:wrap type="through"/>
              </v:shape>
            </w:pict>
          </mc:Fallback>
        </mc:AlternateContent>
      </w:r>
    </w:p>
    <w:p w14:paraId="0D3C7C76" w14:textId="2FEF0283" w:rsidR="00612390" w:rsidRDefault="00612390" w:rsidP="006B59DA"/>
    <w:p w14:paraId="20D3D8DB" w14:textId="77777777" w:rsidR="006B59DA" w:rsidRDefault="006B59DA" w:rsidP="006B59DA"/>
    <w:p w14:paraId="7A330BB8" w14:textId="77777777" w:rsidR="006B59DA" w:rsidRDefault="006B59DA" w:rsidP="006B59DA"/>
    <w:p w14:paraId="647F67AC" w14:textId="1AC5E572" w:rsidR="00612390" w:rsidRDefault="001566A9" w:rsidP="006A1FCB">
      <w:r>
        <w:rPr>
          <w:noProof/>
        </w:rPr>
        <mc:AlternateContent>
          <mc:Choice Requires="wps">
            <w:drawing>
              <wp:anchor distT="0" distB="0" distL="114300" distR="114300" simplePos="0" relativeHeight="251799552" behindDoc="0" locked="0" layoutInCell="1" allowOverlap="1" wp14:anchorId="53423A09" wp14:editId="3EE403CB">
                <wp:simplePos x="0" y="0"/>
                <wp:positionH relativeFrom="column">
                  <wp:posOffset>1373505</wp:posOffset>
                </wp:positionH>
                <wp:positionV relativeFrom="paragraph">
                  <wp:posOffset>266700</wp:posOffset>
                </wp:positionV>
                <wp:extent cx="1435735" cy="687705"/>
                <wp:effectExtent l="0" t="0" r="37465" b="23495"/>
                <wp:wrapThrough wrapText="bothSides">
                  <wp:wrapPolygon edited="0">
                    <wp:start x="0" y="0"/>
                    <wp:lineTo x="0" y="3191"/>
                    <wp:lineTo x="1529" y="12765"/>
                    <wp:lineTo x="3439" y="21540"/>
                    <wp:lineTo x="18342" y="21540"/>
                    <wp:lineTo x="18724" y="21540"/>
                    <wp:lineTo x="21782" y="3191"/>
                    <wp:lineTo x="21782" y="0"/>
                    <wp:lineTo x="0" y="0"/>
                  </wp:wrapPolygon>
                </wp:wrapThrough>
                <wp:docPr id="132" name="Manual Operation 132"/>
                <wp:cNvGraphicFramePr/>
                <a:graphic xmlns:a="http://schemas.openxmlformats.org/drawingml/2006/main">
                  <a:graphicData uri="http://schemas.microsoft.com/office/word/2010/wordprocessingShape">
                    <wps:wsp>
                      <wps:cNvSpPr/>
                      <wps:spPr>
                        <a:xfrm>
                          <a:off x="0" y="0"/>
                          <a:ext cx="1435735" cy="68770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87A77" w14:textId="77777777" w:rsidR="005378AF" w:rsidRPr="00AC1630" w:rsidRDefault="005378AF" w:rsidP="001566A9">
                            <w:pPr>
                              <w:jc w:val="center"/>
                              <w:rPr>
                                <w:rFonts w:asciiTheme="minorHAnsi" w:hAnsiTheme="minorHAnsi"/>
                                <w:b/>
                                <w:sz w:val="20"/>
                                <w:szCs w:val="20"/>
                              </w:rPr>
                            </w:pPr>
                            <w:r>
                              <w:rPr>
                                <w:rFonts w:asciiTheme="minorHAnsi" w:hAnsiTheme="minorHAnsi"/>
                                <w:b/>
                                <w:sz w:val="20"/>
                                <w:szCs w:val="20"/>
                              </w:rPr>
                              <w:t>End category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23A09" id="Manual Operation 132" o:spid="_x0000_s1068" type="#_x0000_t119" style="position:absolute;margin-left:108.15pt;margin-top:21pt;width:113.05pt;height:54.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" fillcolor="#4f81bd [3204]" strokecolor="#243f60 [1604]" strokeweight="2pt">
                <v:textbox>
                  <w:txbxContent>
                    <w:p w14:paraId="77B87A77" w14:textId="77777777" w:rsidR="005378AF" w:rsidRPr="00AC1630" w:rsidRDefault="005378AF" w:rsidP="001566A9">
                      <w:pPr>
                        <w:jc w:val="center"/>
                        <w:rPr>
                          <w:rFonts w:asciiTheme="minorHAnsi" w:hAnsiTheme="minorHAnsi"/>
                          <w:b/>
                          <w:sz w:val="20"/>
                          <w:szCs w:val="20"/>
                        </w:rPr>
                      </w:pPr>
                      <w:r>
                        <w:rPr>
                          <w:rFonts w:asciiTheme="minorHAnsi" w:hAnsiTheme="minorHAnsi"/>
                          <w:b/>
                          <w:sz w:val="20"/>
                          <w:szCs w:val="20"/>
                        </w:rPr>
                        <w:t>End category loop</w:t>
                      </w:r>
                    </w:p>
                  </w:txbxContent>
                </v:textbox>
                <w10:wrap type="through"/>
              </v:shape>
            </w:pict>
          </mc:Fallback>
        </mc:AlternateContent>
      </w:r>
      <w:r w:rsidRPr="00BA4E49">
        <w:rPr>
          <w:noProof/>
        </w:rPr>
        <mc:AlternateContent>
          <mc:Choice Requires="wps">
            <w:drawing>
              <wp:anchor distT="0" distB="0" distL="114300" distR="114300" simplePos="0" relativeHeight="251803648" behindDoc="0" locked="0" layoutInCell="1" allowOverlap="1" wp14:anchorId="69670108" wp14:editId="0987A4E7">
                <wp:simplePos x="0" y="0"/>
                <wp:positionH relativeFrom="column">
                  <wp:posOffset>0</wp:posOffset>
                </wp:positionH>
                <wp:positionV relativeFrom="paragraph">
                  <wp:posOffset>270510</wp:posOffset>
                </wp:positionV>
                <wp:extent cx="1066800" cy="683260"/>
                <wp:effectExtent l="0" t="0" r="25400" b="27940"/>
                <wp:wrapThrough wrapText="bothSides">
                  <wp:wrapPolygon edited="0">
                    <wp:start x="0" y="0"/>
                    <wp:lineTo x="0" y="21680"/>
                    <wp:lineTo x="21600" y="21680"/>
                    <wp:lineTo x="21600" y="0"/>
                    <wp:lineTo x="0" y="0"/>
                  </wp:wrapPolygon>
                </wp:wrapThrough>
                <wp:docPr id="134" name="Alternate Process 134"/>
                <wp:cNvGraphicFramePr/>
                <a:graphic xmlns:a="http://schemas.openxmlformats.org/drawingml/2006/main">
                  <a:graphicData uri="http://schemas.microsoft.com/office/word/2010/wordprocessingShape">
                    <wps:wsp>
                      <wps:cNvSpPr/>
                      <wps:spPr>
                        <a:xfrm>
                          <a:off x="0" y="0"/>
                          <a:ext cx="10668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D5BD8" w14:textId="032E72A8" w:rsidR="005378AF" w:rsidRPr="00062FCF" w:rsidRDefault="005378AF" w:rsidP="001566A9">
                            <w:pPr>
                              <w:jc w:val="center"/>
                              <w:rPr>
                                <w:rFonts w:asciiTheme="minorHAnsi" w:hAnsiTheme="minorHAnsi"/>
                                <w:b/>
                                <w:sz w:val="20"/>
                                <w:szCs w:val="20"/>
                              </w:rPr>
                            </w:pPr>
                            <w:r>
                              <w:rPr>
                                <w:rFonts w:asciiTheme="minorHAnsi" w:hAnsiTheme="minorHAnsi"/>
                                <w:b/>
                                <w:sz w:val="20"/>
                                <w:szCs w:val="20"/>
                              </w:rPr>
                              <w:t>End Splitting Fields in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70108" id="Alternate Process 134" o:spid="_x0000_s1069" type="#_x0000_t176" style="position:absolute;margin-left:0;margin-top:21.3pt;width:84pt;height:5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" fillcolor="#4f81bd [3204]" strokecolor="#243f60 [1604]" strokeweight="2pt">
                <v:textbox>
                  <w:txbxContent>
                    <w:p w14:paraId="433D5BD8" w14:textId="032E72A8" w:rsidR="005378AF" w:rsidRPr="00062FCF" w:rsidRDefault="005378AF" w:rsidP="001566A9">
                      <w:pPr>
                        <w:jc w:val="center"/>
                        <w:rPr>
                          <w:rFonts w:asciiTheme="minorHAnsi" w:hAnsiTheme="minorHAnsi"/>
                          <w:b/>
                          <w:sz w:val="20"/>
                          <w:szCs w:val="20"/>
                        </w:rPr>
                      </w:pPr>
                      <w:r>
                        <w:rPr>
                          <w:rFonts w:asciiTheme="minorHAnsi" w:hAnsiTheme="minorHAnsi"/>
                          <w:b/>
                          <w:sz w:val="20"/>
                          <w:szCs w:val="20"/>
                        </w:rPr>
                        <w:t>End Splitting Fields in Groups</w:t>
                      </w:r>
                    </w:p>
                  </w:txbxContent>
                </v:textbox>
                <w10:wrap type="through"/>
              </v:shape>
            </w:pict>
          </mc:Fallback>
        </mc:AlternateContent>
      </w:r>
      <w:r>
        <w:rPr>
          <w:noProof/>
        </w:rPr>
        <mc:AlternateContent>
          <mc:Choice Requires="wps">
            <w:drawing>
              <wp:anchor distT="0" distB="0" distL="114300" distR="114300" simplePos="0" relativeHeight="251801600" behindDoc="0" locked="0" layoutInCell="1" allowOverlap="1" wp14:anchorId="252C4B35" wp14:editId="0FECE81E">
                <wp:simplePos x="0" y="0"/>
                <wp:positionH relativeFrom="column">
                  <wp:posOffset>3047365</wp:posOffset>
                </wp:positionH>
                <wp:positionV relativeFrom="paragraph">
                  <wp:posOffset>269240</wp:posOffset>
                </wp:positionV>
                <wp:extent cx="1063625" cy="685800"/>
                <wp:effectExtent l="0" t="0" r="28575" b="25400"/>
                <wp:wrapThrough wrapText="bothSides">
                  <wp:wrapPolygon edited="0">
                    <wp:start x="1032" y="0"/>
                    <wp:lineTo x="0" y="4000"/>
                    <wp:lineTo x="0" y="17600"/>
                    <wp:lineTo x="1032" y="21600"/>
                    <wp:lineTo x="21664" y="21600"/>
                    <wp:lineTo x="21664" y="20800"/>
                    <wp:lineTo x="19601" y="12800"/>
                    <wp:lineTo x="21664" y="800"/>
                    <wp:lineTo x="21664" y="0"/>
                    <wp:lineTo x="1032" y="0"/>
                  </wp:wrapPolygon>
                </wp:wrapThrough>
                <wp:docPr id="133" name="Stored Data 133"/>
                <wp:cNvGraphicFramePr/>
                <a:graphic xmlns:a="http://schemas.openxmlformats.org/drawingml/2006/main">
                  <a:graphicData uri="http://schemas.microsoft.com/office/word/2010/wordprocessingShape">
                    <wps:wsp>
                      <wps:cNvSpPr/>
                      <wps:spPr>
                        <a:xfrm>
                          <a:off x="0" y="0"/>
                          <a:ext cx="1063625" cy="685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6525D" w14:textId="77777777" w:rsidR="005378AF" w:rsidRPr="00E172BD" w:rsidRDefault="005378AF" w:rsidP="001566A9">
                            <w:pPr>
                              <w:jc w:val="center"/>
                              <w:rPr>
                                <w:rFonts w:asciiTheme="minorHAnsi" w:hAnsiTheme="minorHAnsi"/>
                                <w:b/>
                                <w:sz w:val="20"/>
                                <w:szCs w:val="20"/>
                              </w:rPr>
                            </w:pPr>
                            <w:r w:rsidRPr="00E172BD">
                              <w:rPr>
                                <w:rFonts w:asciiTheme="minorHAnsi" w:hAnsiTheme="minorHAnsi"/>
                                <w:b/>
                                <w:sz w:val="20"/>
                                <w:szCs w:val="20"/>
                              </w:rPr>
                              <w:t>Save as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2C4B35" id="Stored Data 133" o:spid="_x0000_s1070" type="#_x0000_t130" style="position:absolute;margin-left:239.95pt;margin-top:21.2pt;width:83.75pt;height:54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" fillcolor="#4f81bd [3204]" strokecolor="#243f60 [1604]" strokeweight="2pt">
                <v:textbox>
                  <w:txbxContent>
                    <w:p w14:paraId="1E06525D" w14:textId="77777777" w:rsidR="005378AF" w:rsidRPr="00E172BD" w:rsidRDefault="005378AF" w:rsidP="001566A9">
                      <w:pPr>
                        <w:jc w:val="center"/>
                        <w:rPr>
                          <w:rFonts w:asciiTheme="minorHAnsi" w:hAnsiTheme="minorHAnsi"/>
                          <w:b/>
                          <w:sz w:val="20"/>
                          <w:szCs w:val="20"/>
                        </w:rPr>
                      </w:pPr>
                      <w:r w:rsidRPr="00E172BD">
                        <w:rPr>
                          <w:rFonts w:asciiTheme="minorHAnsi" w:hAnsiTheme="minorHAnsi"/>
                          <w:b/>
                          <w:sz w:val="20"/>
                          <w:szCs w:val="20"/>
                        </w:rPr>
                        <w:t>Save as CSV file</w:t>
                      </w:r>
                    </w:p>
                  </w:txbxContent>
                </v:textbox>
                <w10:wrap type="through"/>
              </v:shape>
            </w:pict>
          </mc:Fallback>
        </mc:AlternateContent>
      </w:r>
      <w:r w:rsidR="00540CD9" w:rsidRPr="00BA4E49">
        <w:rPr>
          <w:noProof/>
        </w:rPr>
        <mc:AlternateContent>
          <mc:Choice Requires="wps">
            <w:drawing>
              <wp:anchor distT="0" distB="0" distL="114300" distR="114300" simplePos="0" relativeHeight="251797504" behindDoc="0" locked="0" layoutInCell="1" allowOverlap="1" wp14:anchorId="012F89BF" wp14:editId="6C7D9162">
                <wp:simplePos x="0" y="0"/>
                <wp:positionH relativeFrom="column">
                  <wp:posOffset>4571365</wp:posOffset>
                </wp:positionH>
                <wp:positionV relativeFrom="paragraph">
                  <wp:posOffset>270510</wp:posOffset>
                </wp:positionV>
                <wp:extent cx="1367790" cy="692785"/>
                <wp:effectExtent l="0" t="0" r="29210" b="18415"/>
                <wp:wrapThrough wrapText="bothSides">
                  <wp:wrapPolygon edited="0">
                    <wp:start x="0" y="0"/>
                    <wp:lineTo x="0" y="21382"/>
                    <wp:lineTo x="21660" y="21382"/>
                    <wp:lineTo x="21660" y="0"/>
                    <wp:lineTo x="0" y="0"/>
                  </wp:wrapPolygon>
                </wp:wrapThrough>
                <wp:docPr id="131" name="Process 131"/>
                <wp:cNvGraphicFramePr/>
                <a:graphic xmlns:a="http://schemas.openxmlformats.org/drawingml/2006/main">
                  <a:graphicData uri="http://schemas.microsoft.com/office/word/2010/wordprocessingShape">
                    <wps:wsp>
                      <wps:cNvSpPr/>
                      <wps:spPr>
                        <a:xfrm>
                          <a:off x="0" y="0"/>
                          <a:ext cx="136779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BE2E3" w14:textId="1B7FBB8A" w:rsidR="005378AF" w:rsidRPr="00062FCF" w:rsidRDefault="005378AF" w:rsidP="00540CD9">
                            <w:pPr>
                              <w:jc w:val="center"/>
                              <w:rPr>
                                <w:rFonts w:asciiTheme="minorHAnsi" w:hAnsiTheme="minorHAnsi"/>
                                <w:b/>
                                <w:sz w:val="20"/>
                                <w:szCs w:val="20"/>
                              </w:rPr>
                            </w:pPr>
                            <w:r>
                              <w:rPr>
                                <w:rFonts w:asciiTheme="minorHAnsi" w:hAnsiTheme="minorHAnsi"/>
                                <w:b/>
                                <w:sz w:val="20"/>
                                <w:szCs w:val="20"/>
                              </w:rPr>
                              <w:t>Create new columns and match values with RegEx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F89BF" id="Process 131" o:spid="_x0000_s1071" type="#_x0000_t109" style="position:absolute;margin-left:359.95pt;margin-top:21.3pt;width:107.7pt;height:54.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" fillcolor="#4f81bd [3204]" strokecolor="#243f60 [1604]" strokeweight="2pt">
                <v:textbox>
                  <w:txbxContent>
                    <w:p w14:paraId="7BDBE2E3" w14:textId="1B7FBB8A" w:rsidR="005378AF" w:rsidRPr="00062FCF" w:rsidRDefault="005378AF" w:rsidP="00540CD9">
                      <w:pPr>
                        <w:jc w:val="center"/>
                        <w:rPr>
                          <w:rFonts w:asciiTheme="minorHAnsi" w:hAnsiTheme="minorHAnsi"/>
                          <w:b/>
                          <w:sz w:val="20"/>
                          <w:szCs w:val="20"/>
                        </w:rPr>
                      </w:pPr>
                      <w:r>
                        <w:rPr>
                          <w:rFonts w:asciiTheme="minorHAnsi" w:hAnsiTheme="minorHAnsi"/>
                          <w:b/>
                          <w:sz w:val="20"/>
                          <w:szCs w:val="20"/>
                        </w:rPr>
                        <w:t>Create new columns and match values with RegEx queries</w:t>
                      </w:r>
                    </w:p>
                  </w:txbxContent>
                </v:textbox>
                <w10:wrap type="through"/>
              </v:shape>
            </w:pict>
          </mc:Fallback>
        </mc:AlternateContent>
      </w:r>
    </w:p>
    <w:bookmarkStart w:id="12" w:name="_Toc458347038"/>
    <w:p w14:paraId="7E140D6E" w14:textId="392FA4FC" w:rsidR="0051461D" w:rsidRDefault="002C7769" w:rsidP="006B59DA">
      <w:pPr>
        <w:pStyle w:val="Heading2"/>
      </w:pPr>
      <w:r>
        <w:rPr>
          <w:noProof/>
        </w:rPr>
        <mc:AlternateContent>
          <mc:Choice Requires="wps">
            <w:drawing>
              <wp:anchor distT="0" distB="0" distL="114300" distR="114300" simplePos="0" relativeHeight="251809792" behindDoc="0" locked="0" layoutInCell="1" allowOverlap="1" wp14:anchorId="473030B5" wp14:editId="5A403D78">
                <wp:simplePos x="0" y="0"/>
                <wp:positionH relativeFrom="column">
                  <wp:posOffset>1066800</wp:posOffset>
                </wp:positionH>
                <wp:positionV relativeFrom="paragraph">
                  <wp:posOffset>302895</wp:posOffset>
                </wp:positionV>
                <wp:extent cx="457200" cy="0"/>
                <wp:effectExtent l="25400" t="76200" r="0" b="101600"/>
                <wp:wrapNone/>
                <wp:docPr id="141" name="Straight Arrow Connector 1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EE351A4" id="Straight Arrow Connector 141" o:spid="_x0000_s1026" type="#_x0000_t32" style="position:absolute;margin-left:84pt;margin-top:23.85pt;width:36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808768" behindDoc="0" locked="0" layoutInCell="1" allowOverlap="1" wp14:anchorId="11259AE9" wp14:editId="0B3A5A42">
                <wp:simplePos x="0" y="0"/>
                <wp:positionH relativeFrom="column">
                  <wp:posOffset>2667000</wp:posOffset>
                </wp:positionH>
                <wp:positionV relativeFrom="paragraph">
                  <wp:posOffset>302895</wp:posOffset>
                </wp:positionV>
                <wp:extent cx="381000" cy="0"/>
                <wp:effectExtent l="25400" t="76200" r="0" b="101600"/>
                <wp:wrapNone/>
                <wp:docPr id="139" name="Straight Arrow Connector 13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A5650FF" id="Straight Arrow Connector 139" o:spid="_x0000_s1026" type="#_x0000_t32" style="position:absolute;margin-left:210pt;margin-top:23.85pt;width:30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807744" behindDoc="0" locked="0" layoutInCell="1" allowOverlap="1" wp14:anchorId="2A3A2AEA" wp14:editId="249D7CC2">
                <wp:simplePos x="0" y="0"/>
                <wp:positionH relativeFrom="column">
                  <wp:posOffset>3962400</wp:posOffset>
                </wp:positionH>
                <wp:positionV relativeFrom="paragraph">
                  <wp:posOffset>302895</wp:posOffset>
                </wp:positionV>
                <wp:extent cx="609600" cy="0"/>
                <wp:effectExtent l="25400" t="76200" r="0" b="101600"/>
                <wp:wrapNone/>
                <wp:docPr id="138" name="Straight Arrow Connector 138"/>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BADEC07" id="Straight Arrow Connector 138" o:spid="_x0000_s1026" type="#_x0000_t32" style="position:absolute;margin-left:312pt;margin-top:23.85pt;width:48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" strokecolor="#4579b8 [3044]">
                <v:stroke endarrow="block"/>
              </v:shape>
            </w:pict>
          </mc:Fallback>
        </mc:AlternateContent>
      </w:r>
      <w:r w:rsidR="00EC764B">
        <w:t xml:space="preserve">Step 5: Merge </w:t>
      </w:r>
      <w:r w:rsidR="0051461D">
        <w:t>Data</w:t>
      </w:r>
      <w:bookmarkEnd w:id="12"/>
      <w:r w:rsidR="0051461D">
        <w:t xml:space="preserve"> </w:t>
      </w:r>
    </w:p>
    <w:p w14:paraId="0DC27AA2" w14:textId="29C867AD" w:rsidR="00EC764B" w:rsidRPr="00EC764B" w:rsidRDefault="00033203">
      <w:pPr>
        <w:spacing w:after="200" w:line="276" w:lineRule="auto"/>
      </w:pPr>
      <w:r w:rsidRPr="00BA4E49">
        <w:rPr>
          <w:rFonts w:asciiTheme="minorHAnsi" w:hAnsiTheme="minorHAnsi"/>
          <w:noProof/>
          <w:sz w:val="20"/>
          <w:szCs w:val="20"/>
        </w:rPr>
        <mc:AlternateContent>
          <mc:Choice Requires="wps">
            <w:drawing>
              <wp:anchor distT="0" distB="0" distL="114300" distR="114300" simplePos="0" relativeHeight="251815936" behindDoc="0" locked="0" layoutInCell="1" allowOverlap="1" wp14:anchorId="31722C1B" wp14:editId="53F10B06">
                <wp:simplePos x="0" y="0"/>
                <wp:positionH relativeFrom="column">
                  <wp:posOffset>4190365</wp:posOffset>
                </wp:positionH>
                <wp:positionV relativeFrom="paragraph">
                  <wp:posOffset>302260</wp:posOffset>
                </wp:positionV>
                <wp:extent cx="914400" cy="692785"/>
                <wp:effectExtent l="0" t="0" r="25400" b="18415"/>
                <wp:wrapThrough wrapText="bothSides">
                  <wp:wrapPolygon edited="0">
                    <wp:start x="0" y="0"/>
                    <wp:lineTo x="0" y="21382"/>
                    <wp:lineTo x="21600" y="21382"/>
                    <wp:lineTo x="21600" y="0"/>
                    <wp:lineTo x="0" y="0"/>
                  </wp:wrapPolygon>
                </wp:wrapThrough>
                <wp:docPr id="5" name="Process 5"/>
                <wp:cNvGraphicFramePr/>
                <a:graphic xmlns:a="http://schemas.openxmlformats.org/drawingml/2006/main">
                  <a:graphicData uri="http://schemas.microsoft.com/office/word/2010/wordprocessingShape">
                    <wps:wsp>
                      <wps:cNvSpPr/>
                      <wps:spPr>
                        <a:xfrm>
                          <a:off x="0" y="0"/>
                          <a:ext cx="914400" cy="6927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D3C82" w14:textId="0A6C9F35" w:rsidR="005378AF" w:rsidRPr="00062FCF" w:rsidRDefault="005378AF" w:rsidP="00033203">
                            <w:pPr>
                              <w:jc w:val="center"/>
                              <w:rPr>
                                <w:rFonts w:asciiTheme="minorHAnsi" w:hAnsiTheme="minorHAnsi"/>
                                <w:b/>
                                <w:sz w:val="20"/>
                                <w:szCs w:val="20"/>
                              </w:rPr>
                            </w:pPr>
                            <w:r>
                              <w:rPr>
                                <w:rFonts w:asciiTheme="minorHAnsi" w:hAnsiTheme="minorHAnsi"/>
                                <w:b/>
                                <w:sz w:val="20"/>
                                <w:szCs w:val="20"/>
                              </w:rPr>
                              <w:t>Load each CSV into SQLite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2C1B" id="Process 5" o:spid="_x0000_s1072" type="#_x0000_t109" style="position:absolute;margin-left:329.95pt;margin-top:23.8pt;width:1in;height:54.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" fillcolor="#4f81bd [3204]" strokecolor="#243f60 [1604]" strokeweight="2pt">
                <v:textbox>
                  <w:txbxContent>
                    <w:p w14:paraId="5E0D3C82" w14:textId="0A6C9F35" w:rsidR="005378AF" w:rsidRPr="00062FCF" w:rsidRDefault="005378AF" w:rsidP="00033203">
                      <w:pPr>
                        <w:jc w:val="center"/>
                        <w:rPr>
                          <w:rFonts w:asciiTheme="minorHAnsi" w:hAnsiTheme="minorHAnsi"/>
                          <w:b/>
                          <w:sz w:val="20"/>
                          <w:szCs w:val="20"/>
                        </w:rPr>
                      </w:pPr>
                      <w:r>
                        <w:rPr>
                          <w:rFonts w:asciiTheme="minorHAnsi" w:hAnsiTheme="minorHAnsi"/>
                          <w:b/>
                          <w:sz w:val="20"/>
                          <w:szCs w:val="20"/>
                        </w:rPr>
                        <w:t>Load each CSV into SQLite DB</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813888" behindDoc="0" locked="0" layoutInCell="1" allowOverlap="1" wp14:anchorId="630775D4" wp14:editId="3ACDA8AC">
                <wp:simplePos x="0" y="0"/>
                <wp:positionH relativeFrom="column">
                  <wp:posOffset>1980565</wp:posOffset>
                </wp:positionH>
                <wp:positionV relativeFrom="paragraph">
                  <wp:posOffset>300990</wp:posOffset>
                </wp:positionV>
                <wp:extent cx="1684020" cy="683260"/>
                <wp:effectExtent l="0" t="0" r="17780" b="27940"/>
                <wp:wrapThrough wrapText="bothSides">
                  <wp:wrapPolygon edited="0">
                    <wp:start x="3584" y="0"/>
                    <wp:lineTo x="977" y="12848"/>
                    <wp:lineTo x="0" y="19271"/>
                    <wp:lineTo x="0" y="21680"/>
                    <wp:lineTo x="21502" y="21680"/>
                    <wp:lineTo x="21502" y="19271"/>
                    <wp:lineTo x="20525" y="12848"/>
                    <wp:lineTo x="17919" y="0"/>
                    <wp:lineTo x="3584" y="0"/>
                  </wp:wrapPolygon>
                </wp:wrapThrough>
                <wp:docPr id="3" name="Manual Operation 3"/>
                <wp:cNvGraphicFramePr/>
                <a:graphic xmlns:a="http://schemas.openxmlformats.org/drawingml/2006/main">
                  <a:graphicData uri="http://schemas.microsoft.com/office/word/2010/wordprocessingShape">
                    <wps:wsp>
                      <wps:cNvSpPr/>
                      <wps:spPr>
                        <a:xfrm flipV="1">
                          <a:off x="0" y="0"/>
                          <a:ext cx="1684020" cy="68326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23B29" w14:textId="77777777" w:rsidR="005378AF" w:rsidRPr="009B2664" w:rsidRDefault="005378AF" w:rsidP="00033203">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775D4" id="Manual Operation 3" o:spid="_x0000_s1073" type="#_x0000_t119" style="position:absolute;margin-left:155.95pt;margin-top:23.7pt;width:132.6pt;height:53.8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" fillcolor="#4f81bd [3204]" strokecolor="#243f60 [1604]" strokeweight="2pt">
                <v:textbox>
                  <w:txbxContent>
                    <w:p w14:paraId="67523B29" w14:textId="77777777" w:rsidR="005378AF" w:rsidRPr="009B2664" w:rsidRDefault="005378AF" w:rsidP="00033203">
                      <w:pPr>
                        <w:jc w:val="center"/>
                        <w:rPr>
                          <w:rFonts w:asciiTheme="minorHAnsi" w:hAnsiTheme="minorHAnsi"/>
                          <w:sz w:val="20"/>
                          <w:szCs w:val="20"/>
                        </w:rPr>
                      </w:pPr>
                      <w:r>
                        <w:rPr>
                          <w:rFonts w:asciiTheme="minorHAnsi" w:hAnsiTheme="minorHAnsi"/>
                          <w:sz w:val="20"/>
                          <w:szCs w:val="20"/>
                        </w:rPr>
                        <w:t>Begin l</w:t>
                      </w:r>
                      <w:r w:rsidRPr="009B2664">
                        <w:rPr>
                          <w:rFonts w:asciiTheme="minorHAnsi" w:hAnsiTheme="minorHAnsi"/>
                          <w:sz w:val="20"/>
                          <w:szCs w:val="20"/>
                        </w:rPr>
                        <w:t xml:space="preserve">oop through each </w:t>
                      </w:r>
                      <w:r>
                        <w:rPr>
                          <w:rFonts w:asciiTheme="minorHAnsi" w:hAnsiTheme="minorHAnsi"/>
                          <w:sz w:val="20"/>
                          <w:szCs w:val="20"/>
                        </w:rPr>
                        <w:t>g</w:t>
                      </w:r>
                      <w:r w:rsidRPr="009B2664">
                        <w:rPr>
                          <w:rFonts w:asciiTheme="minorHAnsi" w:hAnsiTheme="minorHAnsi"/>
                          <w:sz w:val="20"/>
                          <w:szCs w:val="20"/>
                        </w:rPr>
                        <w:t>roup</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811840" behindDoc="0" locked="0" layoutInCell="1" allowOverlap="1" wp14:anchorId="2D8FF54C" wp14:editId="3675B2AF">
                <wp:simplePos x="0" y="0"/>
                <wp:positionH relativeFrom="column">
                  <wp:posOffset>0</wp:posOffset>
                </wp:positionH>
                <wp:positionV relativeFrom="paragraph">
                  <wp:posOffset>299085</wp:posOffset>
                </wp:positionV>
                <wp:extent cx="1447800" cy="683260"/>
                <wp:effectExtent l="0" t="0" r="25400" b="27940"/>
                <wp:wrapThrough wrapText="bothSides">
                  <wp:wrapPolygon edited="0">
                    <wp:start x="0" y="0"/>
                    <wp:lineTo x="0" y="21680"/>
                    <wp:lineTo x="21600" y="21680"/>
                    <wp:lineTo x="21600" y="0"/>
                    <wp:lineTo x="0" y="0"/>
                  </wp:wrapPolygon>
                </wp:wrapThrough>
                <wp:docPr id="2" name="Alternate Process 2"/>
                <wp:cNvGraphicFramePr/>
                <a:graphic xmlns:a="http://schemas.openxmlformats.org/drawingml/2006/main">
                  <a:graphicData uri="http://schemas.microsoft.com/office/word/2010/wordprocessingShape">
                    <wps:wsp>
                      <wps:cNvSpPr/>
                      <wps:spPr>
                        <a:xfrm>
                          <a:off x="0" y="0"/>
                          <a:ext cx="1447800" cy="6832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D916A" w14:textId="226671F0" w:rsidR="005378AF" w:rsidRPr="00062FCF" w:rsidRDefault="005378AF" w:rsidP="0051461D">
                            <w:pPr>
                              <w:jc w:val="center"/>
                              <w:rPr>
                                <w:rFonts w:asciiTheme="minorHAnsi" w:hAnsiTheme="minorHAnsi"/>
                                <w:b/>
                                <w:sz w:val="20"/>
                                <w:szCs w:val="20"/>
                              </w:rPr>
                            </w:pPr>
                            <w:r>
                              <w:rPr>
                                <w:rFonts w:asciiTheme="minorHAnsi" w:hAnsiTheme="minorHAnsi"/>
                                <w:b/>
                                <w:sz w:val="20"/>
                                <w:szCs w:val="20"/>
                              </w:rPr>
                              <w:t>Begin Merging 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F54C" id="Alternate Process 2" o:spid="_x0000_s1074" type="#_x0000_t176" style="position:absolute;margin-left:0;margin-top:23.55pt;width:114pt;height:53.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" fillcolor="#4f81bd [3204]" strokecolor="#243f60 [1604]" strokeweight="2pt">
                <v:textbox>
                  <w:txbxContent>
                    <w:p w14:paraId="26CD916A" w14:textId="226671F0" w:rsidR="005378AF" w:rsidRPr="00062FCF" w:rsidRDefault="005378AF" w:rsidP="0051461D">
                      <w:pPr>
                        <w:jc w:val="center"/>
                        <w:rPr>
                          <w:rFonts w:asciiTheme="minorHAnsi" w:hAnsiTheme="minorHAnsi"/>
                          <w:b/>
                          <w:sz w:val="20"/>
                          <w:szCs w:val="20"/>
                        </w:rPr>
                      </w:pPr>
                      <w:r>
                        <w:rPr>
                          <w:rFonts w:asciiTheme="minorHAnsi" w:hAnsiTheme="minorHAnsi"/>
                          <w:b/>
                          <w:sz w:val="20"/>
                          <w:szCs w:val="20"/>
                        </w:rPr>
                        <w:t>Begin Merging Data Process</w:t>
                      </w:r>
                    </w:p>
                  </w:txbxContent>
                </v:textbox>
                <w10:wrap type="through"/>
              </v:shape>
            </w:pict>
          </mc:Fallback>
        </mc:AlternateContent>
      </w:r>
    </w:p>
    <w:p w14:paraId="78E73FE3" w14:textId="5F1040B7" w:rsidR="00EC764B" w:rsidRDefault="00317E3B" w:rsidP="006B59DA">
      <w:r>
        <w:rPr>
          <w:noProof/>
        </w:rPr>
        <mc:AlternateContent>
          <mc:Choice Requires="wps">
            <w:drawing>
              <wp:anchor distT="0" distB="0" distL="114300" distR="114300" simplePos="0" relativeHeight="251827200" behindDoc="0" locked="0" layoutInCell="1" allowOverlap="1" wp14:anchorId="1328C270" wp14:editId="567145D7">
                <wp:simplePos x="0" y="0"/>
                <wp:positionH relativeFrom="column">
                  <wp:posOffset>5105400</wp:posOffset>
                </wp:positionH>
                <wp:positionV relativeFrom="paragraph">
                  <wp:posOffset>314960</wp:posOffset>
                </wp:positionV>
                <wp:extent cx="304800" cy="685800"/>
                <wp:effectExtent l="0" t="0" r="76200" b="76200"/>
                <wp:wrapNone/>
                <wp:docPr id="13" name="Elbow Connector 13"/>
                <wp:cNvGraphicFramePr/>
                <a:graphic xmlns:a="http://schemas.openxmlformats.org/drawingml/2006/main">
                  <a:graphicData uri="http://schemas.microsoft.com/office/word/2010/wordprocessingShape">
                    <wps:wsp>
                      <wps:cNvCnPr/>
                      <wps:spPr>
                        <a:xfrm>
                          <a:off x="0" y="0"/>
                          <a:ext cx="304800" cy="6858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0D1757E" id="Elbow Connector 13" o:spid="_x0000_s1026" type="#_x0000_t34" style="position:absolute;margin-left:402pt;margin-top:24.8pt;width:24pt;height:54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" adj="21489" strokecolor="#4579b8 [3044]">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6F51E82A" wp14:editId="1AB830BD">
                <wp:simplePos x="0" y="0"/>
                <wp:positionH relativeFrom="column">
                  <wp:posOffset>3505200</wp:posOffset>
                </wp:positionH>
                <wp:positionV relativeFrom="paragraph">
                  <wp:posOffset>314960</wp:posOffset>
                </wp:positionV>
                <wp:extent cx="685800" cy="0"/>
                <wp:effectExtent l="0" t="76200" r="50800" b="101600"/>
                <wp:wrapNone/>
                <wp:docPr id="12" name="Straight Arrow Connector 1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BAD4402" id="Straight Arrow Connector 12" o:spid="_x0000_s1026" type="#_x0000_t32" style="position:absolute;margin-left:276pt;margin-top:24.8pt;width:54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aZRtM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825152" behindDoc="0" locked="0" layoutInCell="1" allowOverlap="1" wp14:anchorId="06FE937E" wp14:editId="3FC46ACE">
                <wp:simplePos x="0" y="0"/>
                <wp:positionH relativeFrom="column">
                  <wp:posOffset>1447800</wp:posOffset>
                </wp:positionH>
                <wp:positionV relativeFrom="paragraph">
                  <wp:posOffset>314960</wp:posOffset>
                </wp:positionV>
                <wp:extent cx="609600" cy="0"/>
                <wp:effectExtent l="0" t="76200" r="50800" b="101600"/>
                <wp:wrapNone/>
                <wp:docPr id="11" name="Straight Arrow Connector 1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6C71BE0" id="Straight Arrow Connector 11" o:spid="_x0000_s1026" type="#_x0000_t32" style="position:absolute;margin-left:114pt;margin-top:24.8pt;width:48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" strokecolor="#4579b8 [3044]">
                <v:stroke endarrow="block"/>
              </v:shape>
            </w:pict>
          </mc:Fallback>
        </mc:AlternateContent>
      </w:r>
    </w:p>
    <w:p w14:paraId="5A8AD9A7" w14:textId="4043540D" w:rsidR="00EC764B" w:rsidRDefault="00EC764B" w:rsidP="006B59DA"/>
    <w:p w14:paraId="36EA39A4" w14:textId="77777777" w:rsidR="006B59DA" w:rsidRDefault="006B59DA" w:rsidP="006A1FCB"/>
    <w:p w14:paraId="52B20F62" w14:textId="2548338E" w:rsidR="006B59DA" w:rsidRDefault="006B59DA" w:rsidP="006A1FCB"/>
    <w:p w14:paraId="1BCCD4FB" w14:textId="5DEEA487" w:rsidR="00EC764B" w:rsidRDefault="006B59DA" w:rsidP="006A1FCB">
      <w:r w:rsidRPr="00BA4E49">
        <w:rPr>
          <w:noProof/>
        </w:rPr>
        <mc:AlternateContent>
          <mc:Choice Requires="wps">
            <w:drawing>
              <wp:anchor distT="0" distB="0" distL="114300" distR="114300" simplePos="0" relativeHeight="251824128" behindDoc="0" locked="0" layoutInCell="1" allowOverlap="1" wp14:anchorId="4C7F77E9" wp14:editId="04BF8CF7">
                <wp:simplePos x="0" y="0"/>
                <wp:positionH relativeFrom="column">
                  <wp:posOffset>-75565</wp:posOffset>
                </wp:positionH>
                <wp:positionV relativeFrom="paragraph">
                  <wp:posOffset>149225</wp:posOffset>
                </wp:positionV>
                <wp:extent cx="1294130" cy="685800"/>
                <wp:effectExtent l="0" t="0" r="26670" b="25400"/>
                <wp:wrapThrough wrapText="bothSides">
                  <wp:wrapPolygon edited="0">
                    <wp:start x="0" y="0"/>
                    <wp:lineTo x="0" y="21600"/>
                    <wp:lineTo x="21621" y="21600"/>
                    <wp:lineTo x="21621" y="0"/>
                    <wp:lineTo x="0" y="0"/>
                  </wp:wrapPolygon>
                </wp:wrapThrough>
                <wp:docPr id="10" name="Alternate Process 10"/>
                <wp:cNvGraphicFramePr/>
                <a:graphic xmlns:a="http://schemas.openxmlformats.org/drawingml/2006/main">
                  <a:graphicData uri="http://schemas.microsoft.com/office/word/2010/wordprocessingShape">
                    <wps:wsp>
                      <wps:cNvSpPr/>
                      <wps:spPr>
                        <a:xfrm>
                          <a:off x="0" y="0"/>
                          <a:ext cx="1294130"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E4C63" w14:textId="5D8232B2" w:rsidR="005378AF" w:rsidRPr="00062FCF" w:rsidRDefault="005378AF" w:rsidP="00180B4C">
                            <w:pPr>
                              <w:jc w:val="center"/>
                              <w:rPr>
                                <w:rFonts w:asciiTheme="minorHAnsi" w:hAnsiTheme="minorHAnsi"/>
                                <w:b/>
                                <w:sz w:val="20"/>
                                <w:szCs w:val="20"/>
                              </w:rPr>
                            </w:pPr>
                            <w:r>
                              <w:rPr>
                                <w:rFonts w:asciiTheme="minorHAnsi" w:hAnsiTheme="minorHAnsi"/>
                                <w:b/>
                                <w:sz w:val="20"/>
                                <w:szCs w:val="20"/>
                              </w:rPr>
                              <w:t>End Merging 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F77E9" id="Alternate Process 10" o:spid="_x0000_s1075" type="#_x0000_t176" style="position:absolute;margin-left:-5.95pt;margin-top:11.75pt;width:101.9pt;height:5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" fillcolor="#4f81bd [3204]" strokecolor="#243f60 [1604]" strokeweight="2pt">
                <v:textbox>
                  <w:txbxContent>
                    <w:p w14:paraId="5B5E4C63" w14:textId="5D8232B2" w:rsidR="005378AF" w:rsidRPr="00062FCF" w:rsidRDefault="005378AF" w:rsidP="00180B4C">
                      <w:pPr>
                        <w:jc w:val="center"/>
                        <w:rPr>
                          <w:rFonts w:asciiTheme="minorHAnsi" w:hAnsiTheme="minorHAnsi"/>
                          <w:b/>
                          <w:sz w:val="20"/>
                          <w:szCs w:val="20"/>
                        </w:rPr>
                      </w:pPr>
                      <w:r>
                        <w:rPr>
                          <w:rFonts w:asciiTheme="minorHAnsi" w:hAnsiTheme="minorHAnsi"/>
                          <w:b/>
                          <w:sz w:val="20"/>
                          <w:szCs w:val="20"/>
                        </w:rPr>
                        <w:t>End Merging Data Process</w:t>
                      </w:r>
                    </w:p>
                  </w:txbxContent>
                </v:textbox>
                <w10:wrap type="through"/>
              </v:shape>
            </w:pict>
          </mc:Fallback>
        </mc:AlternateContent>
      </w:r>
    </w:p>
    <w:p w14:paraId="1C135796" w14:textId="2C7DADF6" w:rsidR="00EC764B" w:rsidRDefault="00180B4C" w:rsidP="006B59DA">
      <w:r w:rsidRPr="00BA4E49">
        <w:rPr>
          <w:noProof/>
        </w:rPr>
        <mc:AlternateContent>
          <mc:Choice Requires="wps">
            <w:drawing>
              <wp:anchor distT="0" distB="0" distL="114300" distR="114300" simplePos="0" relativeHeight="251822080" behindDoc="0" locked="0" layoutInCell="1" allowOverlap="1" wp14:anchorId="0A9A049E" wp14:editId="1DD94D55">
                <wp:simplePos x="0" y="0"/>
                <wp:positionH relativeFrom="column">
                  <wp:posOffset>1753870</wp:posOffset>
                </wp:positionH>
                <wp:positionV relativeFrom="paragraph">
                  <wp:posOffset>14605</wp:posOffset>
                </wp:positionV>
                <wp:extent cx="1064260" cy="684530"/>
                <wp:effectExtent l="0" t="0" r="27940" b="26670"/>
                <wp:wrapThrough wrapText="bothSides">
                  <wp:wrapPolygon edited="0">
                    <wp:start x="0" y="0"/>
                    <wp:lineTo x="0" y="21640"/>
                    <wp:lineTo x="21652" y="21640"/>
                    <wp:lineTo x="21652" y="0"/>
                    <wp:lineTo x="0" y="0"/>
                  </wp:wrapPolygon>
                </wp:wrapThrough>
                <wp:docPr id="9" name="Process 9"/>
                <wp:cNvGraphicFramePr/>
                <a:graphic xmlns:a="http://schemas.openxmlformats.org/drawingml/2006/main">
                  <a:graphicData uri="http://schemas.microsoft.com/office/word/2010/wordprocessingShape">
                    <wps:wsp>
                      <wps:cNvSpPr/>
                      <wps:spPr>
                        <a:xfrm>
                          <a:off x="0" y="0"/>
                          <a:ext cx="1064260"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D6C29" w14:textId="020FC6AA" w:rsidR="005378AF" w:rsidRPr="00062FCF" w:rsidRDefault="005378AF" w:rsidP="00180B4C">
                            <w:pPr>
                              <w:jc w:val="center"/>
                              <w:rPr>
                                <w:rFonts w:asciiTheme="minorHAnsi" w:hAnsiTheme="minorHAnsi"/>
                                <w:b/>
                                <w:sz w:val="20"/>
                                <w:szCs w:val="20"/>
                              </w:rPr>
                            </w:pPr>
                            <w:r>
                              <w:rPr>
                                <w:rFonts w:asciiTheme="minorHAnsi" w:hAnsiTheme="minorHAnsi"/>
                                <w:b/>
                                <w:sz w:val="20"/>
                                <w:szCs w:val="20"/>
                              </w:rPr>
                              <w:t>Export Single Table into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049E" id="Process 9" o:spid="_x0000_s1076" type="#_x0000_t109" style="position:absolute;margin-left:138.1pt;margin-top:1.15pt;width:83.8pt;height:53.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" fillcolor="#4f81bd [3204]" strokecolor="#243f60 [1604]" strokeweight="2pt">
                <v:textbox>
                  <w:txbxContent>
                    <w:p w14:paraId="0CED6C29" w14:textId="020FC6AA" w:rsidR="005378AF" w:rsidRPr="00062FCF" w:rsidRDefault="005378AF" w:rsidP="00180B4C">
                      <w:pPr>
                        <w:jc w:val="center"/>
                        <w:rPr>
                          <w:rFonts w:asciiTheme="minorHAnsi" w:hAnsiTheme="minorHAnsi"/>
                          <w:b/>
                          <w:sz w:val="20"/>
                          <w:szCs w:val="20"/>
                        </w:rPr>
                      </w:pPr>
                      <w:r>
                        <w:rPr>
                          <w:rFonts w:asciiTheme="minorHAnsi" w:hAnsiTheme="minorHAnsi"/>
                          <w:b/>
                          <w:sz w:val="20"/>
                          <w:szCs w:val="20"/>
                        </w:rPr>
                        <w:t>Export Single Table into CSV</w:t>
                      </w:r>
                    </w:p>
                  </w:txbxContent>
                </v:textbox>
                <w10:wrap type="through"/>
              </v:shape>
            </w:pict>
          </mc:Fallback>
        </mc:AlternateContent>
      </w:r>
      <w:r w:rsidRPr="00BA4E49">
        <w:rPr>
          <w:noProof/>
        </w:rPr>
        <mc:AlternateContent>
          <mc:Choice Requires="wps">
            <w:drawing>
              <wp:anchor distT="0" distB="0" distL="114300" distR="114300" simplePos="0" relativeHeight="251817984" behindDoc="0" locked="0" layoutInCell="1" allowOverlap="1" wp14:anchorId="2BB24B9B" wp14:editId="23FB374E">
                <wp:simplePos x="0" y="0"/>
                <wp:positionH relativeFrom="column">
                  <wp:posOffset>3203575</wp:posOffset>
                </wp:positionH>
                <wp:positionV relativeFrom="paragraph">
                  <wp:posOffset>12700</wp:posOffset>
                </wp:positionV>
                <wp:extent cx="1064260" cy="685800"/>
                <wp:effectExtent l="0" t="0" r="27940" b="25400"/>
                <wp:wrapThrough wrapText="bothSides">
                  <wp:wrapPolygon edited="0">
                    <wp:start x="0" y="0"/>
                    <wp:lineTo x="0" y="21600"/>
                    <wp:lineTo x="21652" y="21600"/>
                    <wp:lineTo x="21652" y="0"/>
                    <wp:lineTo x="0" y="0"/>
                  </wp:wrapPolygon>
                </wp:wrapThrough>
                <wp:docPr id="6" name="Process 6"/>
                <wp:cNvGraphicFramePr/>
                <a:graphic xmlns:a="http://schemas.openxmlformats.org/drawingml/2006/main">
                  <a:graphicData uri="http://schemas.microsoft.com/office/word/2010/wordprocessingShape">
                    <wps:wsp>
                      <wps:cNvSpPr/>
                      <wps:spPr>
                        <a:xfrm>
                          <a:off x="0" y="0"/>
                          <a:ext cx="106426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2BD28" w14:textId="08B0196C" w:rsidR="005378AF" w:rsidRPr="00062FCF" w:rsidRDefault="005378AF" w:rsidP="00180B4C">
                            <w:pPr>
                              <w:jc w:val="center"/>
                              <w:rPr>
                                <w:rFonts w:asciiTheme="minorHAnsi" w:hAnsiTheme="minorHAnsi"/>
                                <w:b/>
                                <w:sz w:val="20"/>
                                <w:szCs w:val="20"/>
                              </w:rPr>
                            </w:pPr>
                            <w:r>
                              <w:rPr>
                                <w:rFonts w:asciiTheme="minorHAnsi" w:hAnsiTheme="minorHAnsi"/>
                                <w:b/>
                                <w:sz w:val="20"/>
                                <w:szCs w:val="20"/>
                              </w:rPr>
                              <w:t>Join All Tables into Single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4B9B" id="Process 6" o:spid="_x0000_s1077" type="#_x0000_t109" style="position:absolute;margin-left:252.25pt;margin-top:1pt;width:83.8pt;height:5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" fillcolor="#4f81bd [3204]" strokecolor="#243f60 [1604]" strokeweight="2pt">
                <v:textbox>
                  <w:txbxContent>
                    <w:p w14:paraId="53D2BD28" w14:textId="08B0196C" w:rsidR="005378AF" w:rsidRPr="00062FCF" w:rsidRDefault="005378AF" w:rsidP="00180B4C">
                      <w:pPr>
                        <w:jc w:val="center"/>
                        <w:rPr>
                          <w:rFonts w:asciiTheme="minorHAnsi" w:hAnsiTheme="minorHAnsi"/>
                          <w:b/>
                          <w:sz w:val="20"/>
                          <w:szCs w:val="20"/>
                        </w:rPr>
                      </w:pPr>
                      <w:r>
                        <w:rPr>
                          <w:rFonts w:asciiTheme="minorHAnsi" w:hAnsiTheme="minorHAnsi"/>
                          <w:b/>
                          <w:sz w:val="20"/>
                          <w:szCs w:val="20"/>
                        </w:rPr>
                        <w:t>Join All Tables into Single Table</w:t>
                      </w:r>
                    </w:p>
                  </w:txbxContent>
                </v:textbox>
                <w10:wrap type="through"/>
              </v:shape>
            </w:pict>
          </mc:Fallback>
        </mc:AlternateContent>
      </w:r>
      <w:r>
        <w:rPr>
          <w:noProof/>
        </w:rPr>
        <mc:AlternateContent>
          <mc:Choice Requires="wps">
            <w:drawing>
              <wp:anchor distT="0" distB="0" distL="114300" distR="114300" simplePos="0" relativeHeight="251820032" behindDoc="0" locked="0" layoutInCell="1" allowOverlap="1" wp14:anchorId="0E9B9035" wp14:editId="49E1DF03">
                <wp:simplePos x="0" y="0"/>
                <wp:positionH relativeFrom="column">
                  <wp:posOffset>4648200</wp:posOffset>
                </wp:positionH>
                <wp:positionV relativeFrom="paragraph">
                  <wp:posOffset>12700</wp:posOffset>
                </wp:positionV>
                <wp:extent cx="1283970" cy="687705"/>
                <wp:effectExtent l="0" t="0" r="36830" b="23495"/>
                <wp:wrapThrough wrapText="bothSides">
                  <wp:wrapPolygon edited="0">
                    <wp:start x="0" y="0"/>
                    <wp:lineTo x="0" y="3191"/>
                    <wp:lineTo x="1282" y="12765"/>
                    <wp:lineTo x="3418" y="21540"/>
                    <wp:lineTo x="18374" y="21540"/>
                    <wp:lineTo x="18801" y="21540"/>
                    <wp:lineTo x="20510" y="12765"/>
                    <wp:lineTo x="21792" y="3191"/>
                    <wp:lineTo x="21792" y="0"/>
                    <wp:lineTo x="0" y="0"/>
                  </wp:wrapPolygon>
                </wp:wrapThrough>
                <wp:docPr id="7" name="Manual Operation 7"/>
                <wp:cNvGraphicFramePr/>
                <a:graphic xmlns:a="http://schemas.openxmlformats.org/drawingml/2006/main">
                  <a:graphicData uri="http://schemas.microsoft.com/office/word/2010/wordprocessingShape">
                    <wps:wsp>
                      <wps:cNvSpPr/>
                      <wps:spPr>
                        <a:xfrm>
                          <a:off x="0" y="0"/>
                          <a:ext cx="1283970" cy="68770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74576" w14:textId="77777777" w:rsidR="005378AF" w:rsidRPr="00AC1630" w:rsidRDefault="005378AF" w:rsidP="00180B4C">
                            <w:pPr>
                              <w:jc w:val="center"/>
                              <w:rPr>
                                <w:rFonts w:asciiTheme="minorHAnsi" w:hAnsiTheme="minorHAnsi"/>
                                <w:b/>
                                <w:sz w:val="20"/>
                                <w:szCs w:val="20"/>
                              </w:rPr>
                            </w:pPr>
                            <w:r>
                              <w:rPr>
                                <w:rFonts w:asciiTheme="minorHAnsi" w:hAnsiTheme="minorHAnsi"/>
                                <w:b/>
                                <w:sz w:val="20"/>
                                <w:szCs w:val="20"/>
                              </w:rPr>
                              <w:t>End category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9035" id="Manual Operation 7" o:spid="_x0000_s1078" type="#_x0000_t119" style="position:absolute;margin-left:366pt;margin-top:1pt;width:101.1pt;height:54.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" fillcolor="#4f81bd [3204]" strokecolor="#243f60 [1604]" strokeweight="2pt">
                <v:textbox>
                  <w:txbxContent>
                    <w:p w14:paraId="3F374576" w14:textId="77777777" w:rsidR="005378AF" w:rsidRPr="00AC1630" w:rsidRDefault="005378AF" w:rsidP="00180B4C">
                      <w:pPr>
                        <w:jc w:val="center"/>
                        <w:rPr>
                          <w:rFonts w:asciiTheme="minorHAnsi" w:hAnsiTheme="minorHAnsi"/>
                          <w:b/>
                          <w:sz w:val="20"/>
                          <w:szCs w:val="20"/>
                        </w:rPr>
                      </w:pPr>
                      <w:r>
                        <w:rPr>
                          <w:rFonts w:asciiTheme="minorHAnsi" w:hAnsiTheme="minorHAnsi"/>
                          <w:b/>
                          <w:sz w:val="20"/>
                          <w:szCs w:val="20"/>
                        </w:rPr>
                        <w:t>End category loop</w:t>
                      </w:r>
                    </w:p>
                  </w:txbxContent>
                </v:textbox>
                <w10:wrap type="through"/>
              </v:shape>
            </w:pict>
          </mc:Fallback>
        </mc:AlternateContent>
      </w:r>
    </w:p>
    <w:p w14:paraId="2D13C406" w14:textId="699696ED" w:rsidR="00EC764B" w:rsidRDefault="00317E3B" w:rsidP="006B59DA">
      <w:r>
        <w:rPr>
          <w:noProof/>
        </w:rPr>
        <mc:AlternateContent>
          <mc:Choice Requires="wps">
            <w:drawing>
              <wp:anchor distT="0" distB="0" distL="114300" distR="114300" simplePos="0" relativeHeight="251830272" behindDoc="0" locked="0" layoutInCell="1" allowOverlap="1" wp14:anchorId="0A8876F2" wp14:editId="2C869E71">
                <wp:simplePos x="0" y="0"/>
                <wp:positionH relativeFrom="column">
                  <wp:posOffset>1219200</wp:posOffset>
                </wp:positionH>
                <wp:positionV relativeFrom="paragraph">
                  <wp:posOffset>46990</wp:posOffset>
                </wp:positionV>
                <wp:extent cx="533400" cy="0"/>
                <wp:effectExtent l="25400" t="76200" r="0" b="101600"/>
                <wp:wrapNone/>
                <wp:docPr id="17" name="Straight Arrow Connector 1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999D250" id="Straight Arrow Connector 17" o:spid="_x0000_s1026" type="#_x0000_t32" style="position:absolute;margin-left:96pt;margin-top:3.7pt;width:42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829248" behindDoc="0" locked="0" layoutInCell="1" allowOverlap="1" wp14:anchorId="05F7BCFF" wp14:editId="3BB5F703">
                <wp:simplePos x="0" y="0"/>
                <wp:positionH relativeFrom="column">
                  <wp:posOffset>2819400</wp:posOffset>
                </wp:positionH>
                <wp:positionV relativeFrom="paragraph">
                  <wp:posOffset>46990</wp:posOffset>
                </wp:positionV>
                <wp:extent cx="381000" cy="0"/>
                <wp:effectExtent l="25400" t="76200" r="0" b="101600"/>
                <wp:wrapNone/>
                <wp:docPr id="16" name="Straight Arrow Connector 16"/>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B59ACA6" id="Straight Arrow Connector 16" o:spid="_x0000_s1026" type="#_x0000_t32" style="position:absolute;margin-left:222pt;margin-top:3.7pt;width:30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828224" behindDoc="0" locked="0" layoutInCell="1" allowOverlap="1" wp14:anchorId="04F35CE6" wp14:editId="02FCC8C2">
                <wp:simplePos x="0" y="0"/>
                <wp:positionH relativeFrom="column">
                  <wp:posOffset>4267200</wp:posOffset>
                </wp:positionH>
                <wp:positionV relativeFrom="paragraph">
                  <wp:posOffset>46990</wp:posOffset>
                </wp:positionV>
                <wp:extent cx="457200" cy="0"/>
                <wp:effectExtent l="25400" t="76200" r="0" b="101600"/>
                <wp:wrapNone/>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F2B1CCE" id="Straight Arrow Connector 14" o:spid="_x0000_s1026" type="#_x0000_t32" style="position:absolute;margin-left:336pt;margin-top:3.7pt;width:36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" strokecolor="#4579b8 [3044]">
                <v:stroke endarrow="block"/>
              </v:shape>
            </w:pict>
          </mc:Fallback>
        </mc:AlternateContent>
      </w:r>
    </w:p>
    <w:p w14:paraId="6A53EC4D" w14:textId="7A1CC298" w:rsidR="00EC764B" w:rsidRDefault="00EC764B" w:rsidP="006A1FCB"/>
    <w:p w14:paraId="751D2360" w14:textId="77777777" w:rsidR="006B59DA" w:rsidRDefault="006B59DA" w:rsidP="00116880">
      <w:pPr>
        <w:pStyle w:val="Heading2"/>
      </w:pPr>
    </w:p>
    <w:p w14:paraId="3E4C3605" w14:textId="4DCBF2A7" w:rsidR="000C2D03" w:rsidRPr="000C2D03" w:rsidRDefault="000C2D03" w:rsidP="00116880">
      <w:pPr>
        <w:pStyle w:val="Heading2"/>
      </w:pPr>
      <w:bookmarkStart w:id="13" w:name="_Toc458347039"/>
      <w:r>
        <w:t>Step 6: Clean Up</w:t>
      </w:r>
      <w:bookmarkEnd w:id="13"/>
    </w:p>
    <w:p w14:paraId="0675E2C7" w14:textId="42FD8E7F" w:rsidR="00EC764B" w:rsidRDefault="00C366DF">
      <w:pPr>
        <w:spacing w:after="200" w:line="276" w:lineRule="auto"/>
        <w:rPr>
          <w:rFonts w:asciiTheme="majorHAnsi" w:hAnsiTheme="majorHAnsi" w:cstheme="majorBidi"/>
          <w:smallCaps/>
          <w:spacing w:val="5"/>
          <w:sz w:val="36"/>
          <w:szCs w:val="36"/>
        </w:rPr>
      </w:pPr>
      <w:r>
        <w:rPr>
          <w:rFonts w:asciiTheme="minorHAnsi" w:hAnsiTheme="minorHAnsi"/>
          <w:noProof/>
          <w:sz w:val="20"/>
          <w:szCs w:val="20"/>
        </w:rPr>
        <mc:AlternateContent>
          <mc:Choice Requires="wps">
            <w:drawing>
              <wp:anchor distT="0" distB="0" distL="114300" distR="114300" simplePos="0" relativeHeight="251864064" behindDoc="0" locked="0" layoutInCell="1" allowOverlap="1" wp14:anchorId="5574DCE9" wp14:editId="6DB5C7E3">
                <wp:simplePos x="0" y="0"/>
                <wp:positionH relativeFrom="column">
                  <wp:posOffset>5486400</wp:posOffset>
                </wp:positionH>
                <wp:positionV relativeFrom="paragraph">
                  <wp:posOffset>1008020</wp:posOffset>
                </wp:positionV>
                <wp:extent cx="0" cy="342900"/>
                <wp:effectExtent l="50800" t="0" r="76200" b="63500"/>
                <wp:wrapNone/>
                <wp:docPr id="104" name="Straight Arrow Connector 10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9E0ADE5" id="Straight Arrow Connector 104" o:spid="_x0000_s1026" type="#_x0000_t32" style="position:absolute;margin-left:6in;margin-top:79.35pt;width:0;height:2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1gtNQBAAADBAAADgAAAGRycy9lMm9Eb2MueG1srFPbjtMwEH1H4h8sv9OkZYW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" strokecolor="#4579b8 [3044]">
                <v:stroke endarrow="block"/>
              </v:shape>
            </w:pict>
          </mc:Fallback>
        </mc:AlternateContent>
      </w:r>
      <w:r w:rsidR="002759DA">
        <w:rPr>
          <w:rFonts w:asciiTheme="minorHAnsi" w:hAnsiTheme="minorHAnsi"/>
          <w:noProof/>
          <w:sz w:val="20"/>
          <w:szCs w:val="20"/>
        </w:rPr>
        <mc:AlternateContent>
          <mc:Choice Requires="wps">
            <w:drawing>
              <wp:anchor distT="0" distB="0" distL="114300" distR="114300" simplePos="0" relativeHeight="251863040" behindDoc="0" locked="0" layoutInCell="1" allowOverlap="1" wp14:anchorId="47FF59DB" wp14:editId="035FF26D">
                <wp:simplePos x="0" y="0"/>
                <wp:positionH relativeFrom="column">
                  <wp:posOffset>1981200</wp:posOffset>
                </wp:positionH>
                <wp:positionV relativeFrom="paragraph">
                  <wp:posOffset>1925955</wp:posOffset>
                </wp:positionV>
                <wp:extent cx="533400" cy="0"/>
                <wp:effectExtent l="25400" t="76200" r="0" b="101600"/>
                <wp:wrapNone/>
                <wp:docPr id="102" name="Straight Arrow Connector 10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9C0089B" id="Straight Arrow Connector 102" o:spid="_x0000_s1026" type="#_x0000_t32" style="position:absolute;margin-left:156pt;margin-top:151.65pt;width:4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" strokecolor="#4579b8 [3044]">
                <v:stroke endarrow="block"/>
              </v:shape>
            </w:pict>
          </mc:Fallback>
        </mc:AlternateContent>
      </w:r>
      <w:r w:rsidR="004E7C5F" w:rsidRPr="00BA4E49">
        <w:rPr>
          <w:rFonts w:asciiTheme="minorHAnsi" w:hAnsiTheme="minorHAnsi"/>
          <w:noProof/>
          <w:sz w:val="20"/>
          <w:szCs w:val="20"/>
        </w:rPr>
        <mc:AlternateContent>
          <mc:Choice Requires="wps">
            <w:drawing>
              <wp:anchor distT="0" distB="0" distL="114300" distR="114300" simplePos="0" relativeHeight="251846656" behindDoc="0" locked="0" layoutInCell="1" allowOverlap="1" wp14:anchorId="4C836F17" wp14:editId="50627DD6">
                <wp:simplePos x="0" y="0"/>
                <wp:positionH relativeFrom="column">
                  <wp:posOffset>2513900</wp:posOffset>
                </wp:positionH>
                <wp:positionV relativeFrom="paragraph">
                  <wp:posOffset>1440180</wp:posOffset>
                </wp:positionV>
                <wp:extent cx="842010" cy="911860"/>
                <wp:effectExtent l="0" t="0" r="21590" b="27940"/>
                <wp:wrapThrough wrapText="bothSides">
                  <wp:wrapPolygon edited="0">
                    <wp:start x="0" y="0"/>
                    <wp:lineTo x="0" y="21660"/>
                    <wp:lineTo x="21502" y="21660"/>
                    <wp:lineTo x="21502" y="0"/>
                    <wp:lineTo x="0" y="0"/>
                  </wp:wrapPolygon>
                </wp:wrapThrough>
                <wp:docPr id="35" name="Process 35"/>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C032" w14:textId="385661F5" w:rsidR="005378AF" w:rsidRPr="00062FCF" w:rsidRDefault="005378AF" w:rsidP="00870956">
                            <w:pPr>
                              <w:jc w:val="center"/>
                              <w:rPr>
                                <w:rFonts w:asciiTheme="minorHAnsi" w:hAnsiTheme="minorHAnsi"/>
                                <w:b/>
                                <w:sz w:val="20"/>
                                <w:szCs w:val="20"/>
                              </w:rPr>
                            </w:pPr>
                            <w:r>
                              <w:rPr>
                                <w:rFonts w:asciiTheme="minorHAnsi" w:hAnsiTheme="minorHAnsi"/>
                                <w:b/>
                                <w:sz w:val="20"/>
                                <w:szCs w:val="20"/>
                              </w:rPr>
                              <w:t>Add “Reason” Column and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36F17" id="Process 35" o:spid="_x0000_s1079" type="#_x0000_t109" style="position:absolute;margin-left:197.95pt;margin-top:113.4pt;width:66.3pt;height:71.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" fillcolor="#4f81bd [3204]" strokecolor="#243f60 [1604]" strokeweight="2pt">
                <v:textbox>
                  <w:txbxContent>
                    <w:p w14:paraId="6DC8C032" w14:textId="385661F5" w:rsidR="005378AF" w:rsidRPr="00062FCF" w:rsidRDefault="005378AF" w:rsidP="00870956">
                      <w:pPr>
                        <w:jc w:val="center"/>
                        <w:rPr>
                          <w:rFonts w:asciiTheme="minorHAnsi" w:hAnsiTheme="minorHAnsi"/>
                          <w:b/>
                          <w:sz w:val="20"/>
                          <w:szCs w:val="20"/>
                        </w:rPr>
                      </w:pPr>
                      <w:r>
                        <w:rPr>
                          <w:rFonts w:asciiTheme="minorHAnsi" w:hAnsiTheme="minorHAnsi"/>
                          <w:b/>
                          <w:sz w:val="20"/>
                          <w:szCs w:val="20"/>
                        </w:rPr>
                        <w:t>Add “Reason” Column and Cluster</w:t>
                      </w:r>
                    </w:p>
                  </w:txbxContent>
                </v:textbox>
                <w10:wrap type="through"/>
              </v:shape>
            </w:pict>
          </mc:Fallback>
        </mc:AlternateContent>
      </w:r>
      <w:r w:rsidR="004E7C5F" w:rsidRPr="00BA4E49">
        <w:rPr>
          <w:rFonts w:asciiTheme="minorHAnsi" w:hAnsiTheme="minorHAnsi"/>
          <w:noProof/>
          <w:sz w:val="20"/>
          <w:szCs w:val="20"/>
        </w:rPr>
        <mc:AlternateContent>
          <mc:Choice Requires="wps">
            <w:drawing>
              <wp:anchor distT="0" distB="0" distL="114300" distR="114300" simplePos="0" relativeHeight="251862016" behindDoc="0" locked="0" layoutInCell="1" allowOverlap="1" wp14:anchorId="2A6A4417" wp14:editId="10A7723D">
                <wp:simplePos x="0" y="0"/>
                <wp:positionH relativeFrom="column">
                  <wp:posOffset>1142660</wp:posOffset>
                </wp:positionH>
                <wp:positionV relativeFrom="paragraph">
                  <wp:posOffset>1440808</wp:posOffset>
                </wp:positionV>
                <wp:extent cx="842010" cy="911860"/>
                <wp:effectExtent l="0" t="0" r="21590" b="27940"/>
                <wp:wrapThrough wrapText="bothSides">
                  <wp:wrapPolygon edited="0">
                    <wp:start x="0" y="0"/>
                    <wp:lineTo x="0" y="21660"/>
                    <wp:lineTo x="21502" y="21660"/>
                    <wp:lineTo x="21502" y="0"/>
                    <wp:lineTo x="0" y="0"/>
                  </wp:wrapPolygon>
                </wp:wrapThrough>
                <wp:docPr id="101" name="Process 101"/>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693AF" w14:textId="72054BD9" w:rsidR="005378AF" w:rsidRPr="00062FCF" w:rsidRDefault="005378AF" w:rsidP="004E7C5F">
                            <w:pPr>
                              <w:jc w:val="center"/>
                              <w:rPr>
                                <w:rFonts w:asciiTheme="minorHAnsi" w:hAnsiTheme="minorHAnsi"/>
                                <w:b/>
                                <w:sz w:val="20"/>
                                <w:szCs w:val="20"/>
                              </w:rPr>
                            </w:pPr>
                            <w:r>
                              <w:rPr>
                                <w:rFonts w:asciiTheme="minorHAnsi" w:hAnsiTheme="minorHAnsi"/>
                                <w:b/>
                                <w:sz w:val="20"/>
                                <w:szCs w:val="20"/>
                              </w:rPr>
                              <w:t>Export Data into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4417" id="Process 101" o:spid="_x0000_s1080" type="#_x0000_t109" style="position:absolute;margin-left:89.95pt;margin-top:113.45pt;width:66.3pt;height:7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" fillcolor="#4f81bd [3204]" strokecolor="#243f60 [1604]" strokeweight="2pt">
                <v:textbox>
                  <w:txbxContent>
                    <w:p w14:paraId="7F8693AF" w14:textId="72054BD9" w:rsidR="005378AF" w:rsidRPr="00062FCF" w:rsidRDefault="005378AF" w:rsidP="004E7C5F">
                      <w:pPr>
                        <w:jc w:val="center"/>
                        <w:rPr>
                          <w:rFonts w:asciiTheme="minorHAnsi" w:hAnsiTheme="minorHAnsi"/>
                          <w:b/>
                          <w:sz w:val="20"/>
                          <w:szCs w:val="20"/>
                        </w:rPr>
                      </w:pPr>
                      <w:r>
                        <w:rPr>
                          <w:rFonts w:asciiTheme="minorHAnsi" w:hAnsiTheme="minorHAnsi"/>
                          <w:b/>
                          <w:sz w:val="20"/>
                          <w:szCs w:val="20"/>
                        </w:rPr>
                        <w:t>Export Data into CSV file</w:t>
                      </w:r>
                    </w:p>
                  </w:txbxContent>
                </v:textbox>
                <w10:wrap type="through"/>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6896" behindDoc="0" locked="0" layoutInCell="1" allowOverlap="1" wp14:anchorId="231EF344" wp14:editId="7D7D4FEB">
                <wp:simplePos x="0" y="0"/>
                <wp:positionH relativeFrom="column">
                  <wp:posOffset>682625</wp:posOffset>
                </wp:positionH>
                <wp:positionV relativeFrom="paragraph">
                  <wp:posOffset>1926950</wp:posOffset>
                </wp:positionV>
                <wp:extent cx="457200" cy="0"/>
                <wp:effectExtent l="25400" t="76200" r="0" b="101600"/>
                <wp:wrapNone/>
                <wp:docPr id="88" name="Straight Arrow Connector 8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F4AD509" id="Straight Arrow Connector 88" o:spid="_x0000_s1026" type="#_x0000_t32" style="position:absolute;margin-left:53.75pt;margin-top:151.75pt;width:36pt;height:0;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" strokecolor="#4579b8 [3044]">
                <v:stroke endarrow="block"/>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5872" behindDoc="0" locked="0" layoutInCell="1" allowOverlap="1" wp14:anchorId="1299B4A5" wp14:editId="18FE9E3C">
                <wp:simplePos x="0" y="0"/>
                <wp:positionH relativeFrom="column">
                  <wp:posOffset>3351530</wp:posOffset>
                </wp:positionH>
                <wp:positionV relativeFrom="paragraph">
                  <wp:posOffset>1924508</wp:posOffset>
                </wp:positionV>
                <wp:extent cx="381000" cy="0"/>
                <wp:effectExtent l="25400" t="76200" r="0" b="101600"/>
                <wp:wrapNone/>
                <wp:docPr id="87" name="Straight Arrow Connector 87"/>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0B7EC9D" id="Straight Arrow Connector 87" o:spid="_x0000_s1026" type="#_x0000_t32" style="position:absolute;margin-left:263.9pt;margin-top:151.55pt;width:30pt;height:0;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" strokecolor="#4579b8 [3044]">
                <v:stroke endarrow="block"/>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4848" behindDoc="0" locked="0" layoutInCell="1" allowOverlap="1" wp14:anchorId="03EA0BA0" wp14:editId="53A8F8D7">
                <wp:simplePos x="0" y="0"/>
                <wp:positionH relativeFrom="column">
                  <wp:posOffset>4570730</wp:posOffset>
                </wp:positionH>
                <wp:positionV relativeFrom="paragraph">
                  <wp:posOffset>1924508</wp:posOffset>
                </wp:positionV>
                <wp:extent cx="381000" cy="0"/>
                <wp:effectExtent l="25400" t="76200" r="0" b="101600"/>
                <wp:wrapNone/>
                <wp:docPr id="78" name="Straight Arrow Connector 7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25EE177" id="Straight Arrow Connector 78" o:spid="_x0000_s1026" type="#_x0000_t32" style="position:absolute;margin-left:359.9pt;margin-top:151.55pt;width:30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" strokecolor="#4579b8 [3044]">
                <v:stroke endarrow="block"/>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44608" behindDoc="0" locked="0" layoutInCell="1" allowOverlap="1" wp14:anchorId="608BAB52" wp14:editId="1726BE4C">
                <wp:simplePos x="0" y="0"/>
                <wp:positionH relativeFrom="column">
                  <wp:posOffset>3727450</wp:posOffset>
                </wp:positionH>
                <wp:positionV relativeFrom="paragraph">
                  <wp:posOffset>1440180</wp:posOffset>
                </wp:positionV>
                <wp:extent cx="842010" cy="911860"/>
                <wp:effectExtent l="0" t="0" r="21590" b="27940"/>
                <wp:wrapThrough wrapText="bothSides">
                  <wp:wrapPolygon edited="0">
                    <wp:start x="0" y="0"/>
                    <wp:lineTo x="0" y="21660"/>
                    <wp:lineTo x="21502" y="21660"/>
                    <wp:lineTo x="21502" y="0"/>
                    <wp:lineTo x="0" y="0"/>
                  </wp:wrapPolygon>
                </wp:wrapThrough>
                <wp:docPr id="30" name="Process 30"/>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ABB1A" w14:textId="61427B4D" w:rsidR="005378AF" w:rsidRPr="00062FCF" w:rsidRDefault="005378AF" w:rsidP="00D152B5">
                            <w:pPr>
                              <w:jc w:val="center"/>
                              <w:rPr>
                                <w:rFonts w:asciiTheme="minorHAnsi" w:hAnsiTheme="minorHAnsi"/>
                                <w:b/>
                                <w:sz w:val="20"/>
                                <w:szCs w:val="20"/>
                              </w:rPr>
                            </w:pPr>
                            <w:r>
                              <w:rPr>
                                <w:rFonts w:asciiTheme="minorHAnsi" w:hAnsiTheme="minorHAnsi"/>
                                <w:b/>
                                <w:sz w:val="20"/>
                                <w:szCs w:val="20"/>
                              </w:rPr>
                              <w:t>Add “Type” Column and add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BAB52" id="Process 30" o:spid="_x0000_s1081" type="#_x0000_t109" style="position:absolute;margin-left:293.5pt;margin-top:113.4pt;width:66.3pt;height:71.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" fillcolor="#4f81bd [3204]" strokecolor="#243f60 [1604]" strokeweight="2pt">
                <v:textbox>
                  <w:txbxContent>
                    <w:p w14:paraId="6BCABB1A" w14:textId="61427B4D" w:rsidR="005378AF" w:rsidRPr="00062FCF" w:rsidRDefault="005378AF" w:rsidP="00D152B5">
                      <w:pPr>
                        <w:jc w:val="center"/>
                        <w:rPr>
                          <w:rFonts w:asciiTheme="minorHAnsi" w:hAnsiTheme="minorHAnsi"/>
                          <w:b/>
                          <w:sz w:val="20"/>
                          <w:szCs w:val="20"/>
                        </w:rPr>
                      </w:pPr>
                      <w:r>
                        <w:rPr>
                          <w:rFonts w:asciiTheme="minorHAnsi" w:hAnsiTheme="minorHAnsi"/>
                          <w:b/>
                          <w:sz w:val="20"/>
                          <w:szCs w:val="20"/>
                        </w:rPr>
                        <w:t>Add “Type” Column and add Types</w:t>
                      </w:r>
                    </w:p>
                  </w:txbxContent>
                </v:textbox>
                <w10:wrap type="through"/>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42560" behindDoc="0" locked="0" layoutInCell="1" allowOverlap="1" wp14:anchorId="0154F935" wp14:editId="66297107">
                <wp:simplePos x="0" y="0"/>
                <wp:positionH relativeFrom="column">
                  <wp:posOffset>4949825</wp:posOffset>
                </wp:positionH>
                <wp:positionV relativeFrom="paragraph">
                  <wp:posOffset>1440180</wp:posOffset>
                </wp:positionV>
                <wp:extent cx="989330" cy="911860"/>
                <wp:effectExtent l="0" t="0" r="26670" b="27940"/>
                <wp:wrapThrough wrapText="bothSides">
                  <wp:wrapPolygon edited="0">
                    <wp:start x="0" y="0"/>
                    <wp:lineTo x="0" y="21660"/>
                    <wp:lineTo x="21628" y="21660"/>
                    <wp:lineTo x="21628" y="0"/>
                    <wp:lineTo x="0" y="0"/>
                  </wp:wrapPolygon>
                </wp:wrapThrough>
                <wp:docPr id="29" name="Process 29"/>
                <wp:cNvGraphicFramePr/>
                <a:graphic xmlns:a="http://schemas.openxmlformats.org/drawingml/2006/main">
                  <a:graphicData uri="http://schemas.microsoft.com/office/word/2010/wordprocessingShape">
                    <wps:wsp>
                      <wps:cNvSpPr/>
                      <wps:spPr>
                        <a:xfrm>
                          <a:off x="0" y="0"/>
                          <a:ext cx="98933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0E72B" w14:textId="4ECF5EC3" w:rsidR="005378AF" w:rsidRPr="00062FCF" w:rsidRDefault="005378AF" w:rsidP="00D152B5">
                            <w:pPr>
                              <w:jc w:val="center"/>
                              <w:rPr>
                                <w:rFonts w:asciiTheme="minorHAnsi" w:hAnsiTheme="minorHAnsi"/>
                                <w:b/>
                                <w:sz w:val="20"/>
                                <w:szCs w:val="20"/>
                              </w:rPr>
                            </w:pPr>
                            <w:r>
                              <w:rPr>
                                <w:rFonts w:asciiTheme="minorHAnsi" w:hAnsiTheme="minorHAnsi"/>
                                <w:b/>
                                <w:sz w:val="20"/>
                                <w:szCs w:val="20"/>
                              </w:rPr>
                              <w:t>Convert Dates to Date Field, Clean Up Misformatting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4F935" id="Process 29" o:spid="_x0000_s1082" type="#_x0000_t109" style="position:absolute;margin-left:389.75pt;margin-top:113.4pt;width:77.9pt;height:7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" fillcolor="#4f81bd [3204]" strokecolor="#243f60 [1604]" strokeweight="2pt">
                <v:textbox>
                  <w:txbxContent>
                    <w:p w14:paraId="3320E72B" w14:textId="4ECF5EC3" w:rsidR="005378AF" w:rsidRPr="00062FCF" w:rsidRDefault="005378AF" w:rsidP="00D152B5">
                      <w:pPr>
                        <w:jc w:val="center"/>
                        <w:rPr>
                          <w:rFonts w:asciiTheme="minorHAnsi" w:hAnsiTheme="minorHAnsi"/>
                          <w:b/>
                          <w:sz w:val="20"/>
                          <w:szCs w:val="20"/>
                        </w:rPr>
                      </w:pPr>
                      <w:r>
                        <w:rPr>
                          <w:rFonts w:asciiTheme="minorHAnsi" w:hAnsiTheme="minorHAnsi"/>
                          <w:b/>
                          <w:sz w:val="20"/>
                          <w:szCs w:val="20"/>
                        </w:rPr>
                        <w:t>Convert Dates to Date Field, Clean Up Misformatting</w:t>
                      </w:r>
                    </w:p>
                  </w:txbxContent>
                </v:textbox>
                <w10:wrap type="through"/>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9968" behindDoc="0" locked="0" layoutInCell="1" allowOverlap="1" wp14:anchorId="232D40EF" wp14:editId="2CCE6EE6">
                <wp:simplePos x="0" y="0"/>
                <wp:positionH relativeFrom="column">
                  <wp:posOffset>4648200</wp:posOffset>
                </wp:positionH>
                <wp:positionV relativeFrom="paragraph">
                  <wp:posOffset>554355</wp:posOffset>
                </wp:positionV>
                <wp:extent cx="457200" cy="0"/>
                <wp:effectExtent l="0" t="76200" r="50800" b="101600"/>
                <wp:wrapNone/>
                <wp:docPr id="99" name="Straight Arrow Connector 9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5EA79EB" id="Straight Arrow Connector 99" o:spid="_x0000_s1026" type="#_x0000_t32" style="position:absolute;margin-left:366pt;margin-top:43.65pt;width: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" strokecolor="#4579b8 [3044]">
                <v:stroke endarrow="block"/>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8944" behindDoc="0" locked="0" layoutInCell="1" allowOverlap="1" wp14:anchorId="44BF0E1A" wp14:editId="06814274">
                <wp:simplePos x="0" y="0"/>
                <wp:positionH relativeFrom="column">
                  <wp:posOffset>3276600</wp:posOffset>
                </wp:positionH>
                <wp:positionV relativeFrom="paragraph">
                  <wp:posOffset>554355</wp:posOffset>
                </wp:positionV>
                <wp:extent cx="457200" cy="0"/>
                <wp:effectExtent l="0" t="76200" r="50800" b="101600"/>
                <wp:wrapNone/>
                <wp:docPr id="93" name="Straight Arrow Connector 9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12E4147" id="Straight Arrow Connector 93" o:spid="_x0000_s1026" type="#_x0000_t32" style="position:absolute;margin-left:258pt;margin-top:43.65pt;width:36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" strokecolor="#4579b8 [3044]">
                <v:stroke endarrow="block"/>
              </v:shape>
            </w:pict>
          </mc:Fallback>
        </mc:AlternateContent>
      </w:r>
      <w:r w:rsidR="00B33237">
        <w:rPr>
          <w:rFonts w:asciiTheme="minorHAnsi" w:hAnsiTheme="minorHAnsi"/>
          <w:noProof/>
          <w:sz w:val="20"/>
          <w:szCs w:val="20"/>
        </w:rPr>
        <mc:AlternateContent>
          <mc:Choice Requires="wps">
            <w:drawing>
              <wp:anchor distT="0" distB="0" distL="114300" distR="114300" simplePos="0" relativeHeight="251857920" behindDoc="0" locked="0" layoutInCell="1" allowOverlap="1" wp14:anchorId="61F46DA1" wp14:editId="27DF07E7">
                <wp:simplePos x="0" y="0"/>
                <wp:positionH relativeFrom="column">
                  <wp:posOffset>2133600</wp:posOffset>
                </wp:positionH>
                <wp:positionV relativeFrom="paragraph">
                  <wp:posOffset>554355</wp:posOffset>
                </wp:positionV>
                <wp:extent cx="457200" cy="0"/>
                <wp:effectExtent l="0" t="76200" r="50800" b="101600"/>
                <wp:wrapNone/>
                <wp:docPr id="91" name="Straight Arrow Connector 9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DCFF8C1" id="Straight Arrow Connector 91" o:spid="_x0000_s1026" type="#_x0000_t32" style="position:absolute;margin-left:168pt;margin-top:43.65pt;width:36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" strokecolor="#4579b8 [3044]">
                <v:stroke endarrow="block"/>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38464" behindDoc="0" locked="0" layoutInCell="1" allowOverlap="1" wp14:anchorId="600A3401" wp14:editId="323EDF64">
                <wp:simplePos x="0" y="0"/>
                <wp:positionH relativeFrom="column">
                  <wp:posOffset>3736975</wp:posOffset>
                </wp:positionH>
                <wp:positionV relativeFrom="paragraph">
                  <wp:posOffset>92075</wp:posOffset>
                </wp:positionV>
                <wp:extent cx="908685" cy="1033145"/>
                <wp:effectExtent l="0" t="0" r="31115" b="33655"/>
                <wp:wrapThrough wrapText="bothSides">
                  <wp:wrapPolygon edited="0">
                    <wp:start x="0" y="0"/>
                    <wp:lineTo x="0" y="21773"/>
                    <wp:lineTo x="21736" y="21773"/>
                    <wp:lineTo x="21736" y="0"/>
                    <wp:lineTo x="0" y="0"/>
                  </wp:wrapPolygon>
                </wp:wrapThrough>
                <wp:docPr id="25" name="Process 25"/>
                <wp:cNvGraphicFramePr/>
                <a:graphic xmlns:a="http://schemas.openxmlformats.org/drawingml/2006/main">
                  <a:graphicData uri="http://schemas.microsoft.com/office/word/2010/wordprocessingShape">
                    <wps:wsp>
                      <wps:cNvSpPr/>
                      <wps:spPr>
                        <a:xfrm>
                          <a:off x="0" y="0"/>
                          <a:ext cx="908685"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4F6B4" w14:textId="3F23C7E4" w:rsidR="005378AF" w:rsidRPr="00062FCF" w:rsidRDefault="005378AF" w:rsidP="00451027">
                            <w:pPr>
                              <w:jc w:val="center"/>
                              <w:rPr>
                                <w:rFonts w:asciiTheme="minorHAnsi" w:hAnsiTheme="minorHAnsi"/>
                                <w:b/>
                                <w:sz w:val="20"/>
                                <w:szCs w:val="20"/>
                              </w:rPr>
                            </w:pPr>
                            <w:r>
                              <w:rPr>
                                <w:rFonts w:asciiTheme="minorHAnsi" w:hAnsiTheme="minorHAnsi"/>
                                <w:b/>
                                <w:sz w:val="20"/>
                                <w:szCs w:val="20"/>
                              </w:rPr>
                              <w:t xml:space="preserve">Convert Recalled Amount to Numbers, Drop Non-Numbers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3401" id="Process 25" o:spid="_x0000_s1083" type="#_x0000_t109" style="position:absolute;margin-left:294.25pt;margin-top:7.25pt;width:71.55pt;height:8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" fillcolor="#4f81bd [3204]" strokecolor="#243f60 [1604]" strokeweight="2pt">
                <v:textbox>
                  <w:txbxContent>
                    <w:p w14:paraId="6244F6B4" w14:textId="3F23C7E4" w:rsidR="005378AF" w:rsidRPr="00062FCF" w:rsidRDefault="005378AF" w:rsidP="00451027">
                      <w:pPr>
                        <w:jc w:val="center"/>
                        <w:rPr>
                          <w:rFonts w:asciiTheme="minorHAnsi" w:hAnsiTheme="minorHAnsi"/>
                          <w:b/>
                          <w:sz w:val="20"/>
                          <w:szCs w:val="20"/>
                        </w:rPr>
                      </w:pPr>
                      <w:r>
                        <w:rPr>
                          <w:rFonts w:asciiTheme="minorHAnsi" w:hAnsiTheme="minorHAnsi"/>
                          <w:b/>
                          <w:sz w:val="20"/>
                          <w:szCs w:val="20"/>
                        </w:rPr>
                        <w:t xml:space="preserve">Convert Recalled Amount to Numbers, Drop Non-Numbers </w:t>
                      </w:r>
                    </w:p>
                  </w:txbxContent>
                </v:textbox>
                <w10:wrap type="through"/>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36416" behindDoc="0" locked="0" layoutInCell="1" allowOverlap="1" wp14:anchorId="11A0C07D" wp14:editId="310CDB31">
                <wp:simplePos x="0" y="0"/>
                <wp:positionH relativeFrom="column">
                  <wp:posOffset>2589530</wp:posOffset>
                </wp:positionH>
                <wp:positionV relativeFrom="paragraph">
                  <wp:posOffset>92075</wp:posOffset>
                </wp:positionV>
                <wp:extent cx="685800" cy="1033145"/>
                <wp:effectExtent l="0" t="0" r="25400" b="33655"/>
                <wp:wrapThrough wrapText="bothSides">
                  <wp:wrapPolygon edited="0">
                    <wp:start x="0" y="0"/>
                    <wp:lineTo x="0" y="21773"/>
                    <wp:lineTo x="21600" y="21773"/>
                    <wp:lineTo x="21600" y="0"/>
                    <wp:lineTo x="0" y="0"/>
                  </wp:wrapPolygon>
                </wp:wrapThrough>
                <wp:docPr id="22" name="Process 22"/>
                <wp:cNvGraphicFramePr/>
                <a:graphic xmlns:a="http://schemas.openxmlformats.org/drawingml/2006/main">
                  <a:graphicData uri="http://schemas.microsoft.com/office/word/2010/wordprocessingShape">
                    <wps:wsp>
                      <wps:cNvSpPr/>
                      <wps:spPr>
                        <a:xfrm>
                          <a:off x="0" y="0"/>
                          <a:ext cx="685800"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6C1B1" w14:textId="7F80AB65" w:rsidR="005378AF" w:rsidRPr="00062FCF" w:rsidRDefault="005378AF" w:rsidP="00783439">
                            <w:pPr>
                              <w:jc w:val="center"/>
                              <w:rPr>
                                <w:rFonts w:asciiTheme="minorHAnsi" w:hAnsiTheme="minorHAnsi"/>
                                <w:b/>
                                <w:sz w:val="20"/>
                                <w:szCs w:val="20"/>
                              </w:rPr>
                            </w:pPr>
                            <w:r>
                              <w:rPr>
                                <w:rFonts w:asciiTheme="minorHAnsi" w:hAnsiTheme="minorHAnsi"/>
                                <w:b/>
                                <w:sz w:val="20"/>
                                <w:szCs w:val="20"/>
                              </w:rPr>
                              <w:t xml:space="preserve">Correct Spellings for Recall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C07D" id="Process 22" o:spid="_x0000_s1084" type="#_x0000_t109" style="position:absolute;margin-left:203.9pt;margin-top:7.25pt;width:54pt;height:81.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" fillcolor="#4f81bd [3204]" strokecolor="#243f60 [1604]" strokeweight="2pt">
                <v:textbox>
                  <w:txbxContent>
                    <w:p w14:paraId="1A26C1B1" w14:textId="7F80AB65" w:rsidR="005378AF" w:rsidRPr="00062FCF" w:rsidRDefault="005378AF" w:rsidP="00783439">
                      <w:pPr>
                        <w:jc w:val="center"/>
                        <w:rPr>
                          <w:rFonts w:asciiTheme="minorHAnsi" w:hAnsiTheme="minorHAnsi"/>
                          <w:b/>
                          <w:sz w:val="20"/>
                          <w:szCs w:val="20"/>
                        </w:rPr>
                      </w:pPr>
                      <w:r>
                        <w:rPr>
                          <w:rFonts w:asciiTheme="minorHAnsi" w:hAnsiTheme="minorHAnsi"/>
                          <w:b/>
                          <w:sz w:val="20"/>
                          <w:szCs w:val="20"/>
                        </w:rPr>
                        <w:t xml:space="preserve">Correct Spellings for Recall Class </w:t>
                      </w:r>
                    </w:p>
                  </w:txbxContent>
                </v:textbox>
                <w10:wrap type="through"/>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34368" behindDoc="0" locked="0" layoutInCell="1" allowOverlap="1" wp14:anchorId="03E1CAFC" wp14:editId="5541B4CD">
                <wp:simplePos x="0" y="0"/>
                <wp:positionH relativeFrom="column">
                  <wp:posOffset>1294765</wp:posOffset>
                </wp:positionH>
                <wp:positionV relativeFrom="paragraph">
                  <wp:posOffset>101600</wp:posOffset>
                </wp:positionV>
                <wp:extent cx="836295" cy="1023620"/>
                <wp:effectExtent l="0" t="0" r="27305" b="17780"/>
                <wp:wrapThrough wrapText="bothSides">
                  <wp:wrapPolygon edited="0">
                    <wp:start x="0" y="0"/>
                    <wp:lineTo x="0" y="21439"/>
                    <wp:lineTo x="21649" y="21439"/>
                    <wp:lineTo x="21649" y="0"/>
                    <wp:lineTo x="0" y="0"/>
                  </wp:wrapPolygon>
                </wp:wrapThrough>
                <wp:docPr id="19" name="Process 19"/>
                <wp:cNvGraphicFramePr/>
                <a:graphic xmlns:a="http://schemas.openxmlformats.org/drawingml/2006/main">
                  <a:graphicData uri="http://schemas.microsoft.com/office/word/2010/wordprocessingShape">
                    <wps:wsp>
                      <wps:cNvSpPr/>
                      <wps:spPr>
                        <a:xfrm>
                          <a:off x="0" y="0"/>
                          <a:ext cx="836295" cy="10236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3BC61" w14:textId="203704A4" w:rsidR="005378AF" w:rsidRPr="00062FCF" w:rsidRDefault="005378AF" w:rsidP="00A106C6">
                            <w:pPr>
                              <w:jc w:val="center"/>
                              <w:rPr>
                                <w:rFonts w:asciiTheme="minorHAnsi" w:hAnsiTheme="minorHAnsi"/>
                                <w:b/>
                                <w:sz w:val="20"/>
                                <w:szCs w:val="20"/>
                              </w:rPr>
                            </w:pPr>
                            <w:r>
                              <w:rPr>
                                <w:rFonts w:asciiTheme="minorHAnsi" w:hAnsiTheme="minorHAnsi"/>
                                <w:b/>
                                <w:sz w:val="20"/>
                                <w:szCs w:val="20"/>
                              </w:rPr>
                              <w:t>Load CSV into OpenRefine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1CAFC" id="Process 19" o:spid="_x0000_s1085" type="#_x0000_t109" style="position:absolute;margin-left:101.95pt;margin-top:8pt;width:65.85pt;height:80.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" fillcolor="#4f81bd [3204]" strokecolor="#243f60 [1604]" strokeweight="2pt">
                <v:textbox>
                  <w:txbxContent>
                    <w:p w14:paraId="7CB3BC61" w14:textId="203704A4" w:rsidR="005378AF" w:rsidRPr="00062FCF" w:rsidRDefault="005378AF" w:rsidP="00A106C6">
                      <w:pPr>
                        <w:jc w:val="center"/>
                        <w:rPr>
                          <w:rFonts w:asciiTheme="minorHAnsi" w:hAnsiTheme="minorHAnsi"/>
                          <w:b/>
                          <w:sz w:val="20"/>
                          <w:szCs w:val="20"/>
                        </w:rPr>
                      </w:pPr>
                      <w:r>
                        <w:rPr>
                          <w:rFonts w:asciiTheme="minorHAnsi" w:hAnsiTheme="minorHAnsi"/>
                          <w:b/>
                          <w:sz w:val="20"/>
                          <w:szCs w:val="20"/>
                        </w:rPr>
                        <w:t>Load CSV into OpenRefine</w:t>
                      </w:r>
                    </w:p>
                  </w:txbxContent>
                </v:textbox>
                <w10:wrap type="through"/>
              </v:shape>
            </w:pict>
          </mc:Fallback>
        </mc:AlternateContent>
      </w:r>
      <w:r w:rsidR="00B33237" w:rsidRPr="00BA4E49">
        <w:rPr>
          <w:rFonts w:asciiTheme="minorHAnsi" w:hAnsiTheme="minorHAnsi"/>
          <w:noProof/>
          <w:sz w:val="20"/>
          <w:szCs w:val="20"/>
        </w:rPr>
        <mc:AlternateContent>
          <mc:Choice Requires="wps">
            <w:drawing>
              <wp:anchor distT="0" distB="0" distL="114300" distR="114300" simplePos="0" relativeHeight="251840512" behindDoc="0" locked="0" layoutInCell="1" allowOverlap="1" wp14:anchorId="558ECDF9" wp14:editId="39BFE796">
                <wp:simplePos x="0" y="0"/>
                <wp:positionH relativeFrom="column">
                  <wp:posOffset>5105400</wp:posOffset>
                </wp:positionH>
                <wp:positionV relativeFrom="paragraph">
                  <wp:posOffset>92075</wp:posOffset>
                </wp:positionV>
                <wp:extent cx="833120" cy="1033145"/>
                <wp:effectExtent l="0" t="0" r="30480" b="33655"/>
                <wp:wrapThrough wrapText="bothSides">
                  <wp:wrapPolygon edited="0">
                    <wp:start x="0" y="0"/>
                    <wp:lineTo x="0" y="21773"/>
                    <wp:lineTo x="21732" y="21773"/>
                    <wp:lineTo x="21732" y="0"/>
                    <wp:lineTo x="0" y="0"/>
                  </wp:wrapPolygon>
                </wp:wrapThrough>
                <wp:docPr id="26" name="Process 26"/>
                <wp:cNvGraphicFramePr/>
                <a:graphic xmlns:a="http://schemas.openxmlformats.org/drawingml/2006/main">
                  <a:graphicData uri="http://schemas.microsoft.com/office/word/2010/wordprocessingShape">
                    <wps:wsp>
                      <wps:cNvSpPr/>
                      <wps:spPr>
                        <a:xfrm>
                          <a:off x="0" y="0"/>
                          <a:ext cx="833120"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DFC09" w14:textId="5A025A4C" w:rsidR="005378AF" w:rsidRPr="00062FCF" w:rsidRDefault="005378AF" w:rsidP="00451027">
                            <w:pPr>
                              <w:jc w:val="center"/>
                              <w:rPr>
                                <w:rFonts w:asciiTheme="minorHAnsi" w:hAnsiTheme="minorHAnsi"/>
                                <w:b/>
                                <w:sz w:val="20"/>
                                <w:szCs w:val="20"/>
                              </w:rPr>
                            </w:pPr>
                            <w:r>
                              <w:rPr>
                                <w:rFonts w:asciiTheme="minorHAnsi" w:hAnsiTheme="minorHAnsi"/>
                                <w:b/>
                                <w:sz w:val="20"/>
                                <w:szCs w:val="20"/>
                              </w:rPr>
                              <w:t>Convert Recovered Amount to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ECDF9" id="Process 26" o:spid="_x0000_s1086" type="#_x0000_t109" style="position:absolute;margin-left:402pt;margin-top:7.25pt;width:65.6pt;height:81.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" fillcolor="#4f81bd [3204]" strokecolor="#243f60 [1604]" strokeweight="2pt">
                <v:textbox>
                  <w:txbxContent>
                    <w:p w14:paraId="406DFC09" w14:textId="5A025A4C" w:rsidR="005378AF" w:rsidRPr="00062FCF" w:rsidRDefault="005378AF" w:rsidP="00451027">
                      <w:pPr>
                        <w:jc w:val="center"/>
                        <w:rPr>
                          <w:rFonts w:asciiTheme="minorHAnsi" w:hAnsiTheme="minorHAnsi"/>
                          <w:b/>
                          <w:sz w:val="20"/>
                          <w:szCs w:val="20"/>
                        </w:rPr>
                      </w:pPr>
                      <w:r>
                        <w:rPr>
                          <w:rFonts w:asciiTheme="minorHAnsi" w:hAnsiTheme="minorHAnsi"/>
                          <w:b/>
                          <w:sz w:val="20"/>
                          <w:szCs w:val="20"/>
                        </w:rPr>
                        <w:t>Convert Recovered Amount to Numbers</w:t>
                      </w:r>
                    </w:p>
                  </w:txbxContent>
                </v:textbox>
                <w10:wrap type="through"/>
              </v:shape>
            </w:pict>
          </mc:Fallback>
        </mc:AlternateContent>
      </w:r>
      <w:r w:rsidR="00E346D9" w:rsidRPr="00BA4E49">
        <w:rPr>
          <w:rFonts w:asciiTheme="minorHAnsi" w:hAnsiTheme="minorHAnsi"/>
          <w:noProof/>
          <w:sz w:val="20"/>
          <w:szCs w:val="20"/>
        </w:rPr>
        <mc:AlternateContent>
          <mc:Choice Requires="wps">
            <w:drawing>
              <wp:anchor distT="0" distB="0" distL="114300" distR="114300" simplePos="0" relativeHeight="251832320" behindDoc="0" locked="0" layoutInCell="1" allowOverlap="1" wp14:anchorId="6A03309D" wp14:editId="309486EA">
                <wp:simplePos x="0" y="0"/>
                <wp:positionH relativeFrom="column">
                  <wp:posOffset>-9525</wp:posOffset>
                </wp:positionH>
                <wp:positionV relativeFrom="paragraph">
                  <wp:posOffset>92075</wp:posOffset>
                </wp:positionV>
                <wp:extent cx="847090" cy="1033145"/>
                <wp:effectExtent l="0" t="0" r="16510" b="33655"/>
                <wp:wrapThrough wrapText="bothSides">
                  <wp:wrapPolygon edited="0">
                    <wp:start x="0" y="0"/>
                    <wp:lineTo x="0" y="21773"/>
                    <wp:lineTo x="21373" y="21773"/>
                    <wp:lineTo x="21373" y="0"/>
                    <wp:lineTo x="0" y="0"/>
                  </wp:wrapPolygon>
                </wp:wrapThrough>
                <wp:docPr id="18" name="Alternate Process 18"/>
                <wp:cNvGraphicFramePr/>
                <a:graphic xmlns:a="http://schemas.openxmlformats.org/drawingml/2006/main">
                  <a:graphicData uri="http://schemas.microsoft.com/office/word/2010/wordprocessingShape">
                    <wps:wsp>
                      <wps:cNvSpPr/>
                      <wps:spPr>
                        <a:xfrm>
                          <a:off x="0" y="0"/>
                          <a:ext cx="847090" cy="10331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C4E2B" w14:textId="0389C21C" w:rsidR="005378AF" w:rsidRPr="00062FCF" w:rsidRDefault="005378AF" w:rsidP="00F341B5">
                            <w:pPr>
                              <w:jc w:val="center"/>
                              <w:rPr>
                                <w:rFonts w:asciiTheme="minorHAnsi" w:hAnsiTheme="minorHAnsi"/>
                                <w:b/>
                                <w:sz w:val="20"/>
                                <w:szCs w:val="20"/>
                              </w:rPr>
                            </w:pPr>
                            <w:r>
                              <w:rPr>
                                <w:rFonts w:asciiTheme="minorHAnsi" w:hAnsiTheme="minorHAnsi"/>
                                <w:b/>
                                <w:sz w:val="20"/>
                                <w:szCs w:val="20"/>
                              </w:rPr>
                              <w:t>Begin Clean 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309D" id="Alternate Process 18" o:spid="_x0000_s1087" type="#_x0000_t176" style="position:absolute;margin-left:-.75pt;margin-top:7.25pt;width:66.7pt;height:8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" fillcolor="#4f81bd [3204]" strokecolor="#243f60 [1604]" strokeweight="2pt">
                <v:textbox>
                  <w:txbxContent>
                    <w:p w14:paraId="150C4E2B" w14:textId="0389C21C" w:rsidR="005378AF" w:rsidRPr="00062FCF" w:rsidRDefault="005378AF" w:rsidP="00F341B5">
                      <w:pPr>
                        <w:jc w:val="center"/>
                        <w:rPr>
                          <w:rFonts w:asciiTheme="minorHAnsi" w:hAnsiTheme="minorHAnsi"/>
                          <w:b/>
                          <w:sz w:val="20"/>
                          <w:szCs w:val="20"/>
                        </w:rPr>
                      </w:pPr>
                      <w:r>
                        <w:rPr>
                          <w:rFonts w:asciiTheme="minorHAnsi" w:hAnsiTheme="minorHAnsi"/>
                          <w:b/>
                          <w:sz w:val="20"/>
                          <w:szCs w:val="20"/>
                        </w:rPr>
                        <w:t>Begin Clean Up Process</w:t>
                      </w:r>
                    </w:p>
                  </w:txbxContent>
                </v:textbox>
                <w10:wrap type="through"/>
              </v:shape>
            </w:pict>
          </mc:Fallback>
        </mc:AlternateContent>
      </w:r>
      <w:r w:rsidR="00E346D9">
        <w:rPr>
          <w:rFonts w:asciiTheme="minorHAnsi" w:hAnsiTheme="minorHAnsi"/>
          <w:noProof/>
          <w:sz w:val="20"/>
          <w:szCs w:val="20"/>
        </w:rPr>
        <mc:AlternateContent>
          <mc:Choice Requires="wps">
            <w:drawing>
              <wp:anchor distT="0" distB="0" distL="114300" distR="114300" simplePos="0" relativeHeight="251849728" behindDoc="0" locked="0" layoutInCell="1" allowOverlap="1" wp14:anchorId="7D214646" wp14:editId="4D089EC4">
                <wp:simplePos x="0" y="0"/>
                <wp:positionH relativeFrom="column">
                  <wp:posOffset>842547</wp:posOffset>
                </wp:positionH>
                <wp:positionV relativeFrom="paragraph">
                  <wp:posOffset>554303</wp:posOffset>
                </wp:positionV>
                <wp:extent cx="457200" cy="0"/>
                <wp:effectExtent l="0" t="76200" r="50800" b="101600"/>
                <wp:wrapNone/>
                <wp:docPr id="45" name="Straight Arrow Connector 4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5C074E3" id="Straight Arrow Connector 45" o:spid="_x0000_s1026" type="#_x0000_t32" style="position:absolute;margin-left:66.35pt;margin-top:43.65pt;width: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" strokecolor="#4579b8 [3044]">
                <v:stroke endarrow="block"/>
              </v:shape>
            </w:pict>
          </mc:Fallback>
        </mc:AlternateContent>
      </w:r>
      <w:r w:rsidR="00E346D9" w:rsidRPr="00BA4E49">
        <w:rPr>
          <w:rFonts w:asciiTheme="minorHAnsi" w:hAnsiTheme="minorHAnsi"/>
          <w:noProof/>
          <w:sz w:val="20"/>
          <w:szCs w:val="20"/>
        </w:rPr>
        <mc:AlternateContent>
          <mc:Choice Requires="wps">
            <w:drawing>
              <wp:anchor distT="0" distB="0" distL="114300" distR="114300" simplePos="0" relativeHeight="251848704" behindDoc="0" locked="0" layoutInCell="1" allowOverlap="1" wp14:anchorId="2B83EC55" wp14:editId="4C68D39F">
                <wp:simplePos x="0" y="0"/>
                <wp:positionH relativeFrom="column">
                  <wp:posOffset>-78740</wp:posOffset>
                </wp:positionH>
                <wp:positionV relativeFrom="paragraph">
                  <wp:posOffset>1440180</wp:posOffset>
                </wp:positionV>
                <wp:extent cx="760730" cy="911860"/>
                <wp:effectExtent l="0" t="0" r="26670" b="27940"/>
                <wp:wrapThrough wrapText="bothSides">
                  <wp:wrapPolygon edited="0">
                    <wp:start x="0" y="0"/>
                    <wp:lineTo x="0" y="21660"/>
                    <wp:lineTo x="21636" y="21660"/>
                    <wp:lineTo x="21636" y="0"/>
                    <wp:lineTo x="0" y="0"/>
                  </wp:wrapPolygon>
                </wp:wrapThrough>
                <wp:docPr id="40" name="Alternate Process 40"/>
                <wp:cNvGraphicFramePr/>
                <a:graphic xmlns:a="http://schemas.openxmlformats.org/drawingml/2006/main">
                  <a:graphicData uri="http://schemas.microsoft.com/office/word/2010/wordprocessingShape">
                    <wps:wsp>
                      <wps:cNvSpPr/>
                      <wps:spPr>
                        <a:xfrm>
                          <a:off x="0" y="0"/>
                          <a:ext cx="760730" cy="9118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DDFFC" w14:textId="2DEB7F54" w:rsidR="005378AF" w:rsidRPr="00062FCF" w:rsidRDefault="005378AF" w:rsidP="00870956">
                            <w:pPr>
                              <w:jc w:val="center"/>
                              <w:rPr>
                                <w:rFonts w:asciiTheme="minorHAnsi" w:hAnsiTheme="minorHAnsi"/>
                                <w:b/>
                                <w:sz w:val="20"/>
                                <w:szCs w:val="20"/>
                              </w:rPr>
                            </w:pPr>
                            <w:r>
                              <w:rPr>
                                <w:rFonts w:asciiTheme="minorHAnsi" w:hAnsiTheme="minorHAnsi"/>
                                <w:b/>
                                <w:sz w:val="20"/>
                                <w:szCs w:val="20"/>
                              </w:rPr>
                              <w:t>End Clean 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3EC55" id="Alternate Process 40" o:spid="_x0000_s1088" type="#_x0000_t176" style="position:absolute;margin-left:-6.2pt;margin-top:113.4pt;width:59.9pt;height:71.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" fillcolor="#4f81bd [3204]" strokecolor="#243f60 [1604]" strokeweight="2pt">
                <v:textbox>
                  <w:txbxContent>
                    <w:p w14:paraId="693DDFFC" w14:textId="2DEB7F54" w:rsidR="005378AF" w:rsidRPr="00062FCF" w:rsidRDefault="005378AF" w:rsidP="00870956">
                      <w:pPr>
                        <w:jc w:val="center"/>
                        <w:rPr>
                          <w:rFonts w:asciiTheme="minorHAnsi" w:hAnsiTheme="minorHAnsi"/>
                          <w:b/>
                          <w:sz w:val="20"/>
                          <w:szCs w:val="20"/>
                        </w:rPr>
                      </w:pPr>
                      <w:r>
                        <w:rPr>
                          <w:rFonts w:asciiTheme="minorHAnsi" w:hAnsiTheme="minorHAnsi"/>
                          <w:b/>
                          <w:sz w:val="20"/>
                          <w:szCs w:val="20"/>
                        </w:rPr>
                        <w:t>End Clean Up Process</w:t>
                      </w:r>
                    </w:p>
                  </w:txbxContent>
                </v:textbox>
                <w10:wrap type="through"/>
              </v:shape>
            </w:pict>
          </mc:Fallback>
        </mc:AlternateContent>
      </w:r>
      <w:r w:rsidR="00EC764B">
        <w:br w:type="page"/>
      </w:r>
    </w:p>
    <w:p w14:paraId="555AF65E" w14:textId="247C4934" w:rsidR="002008B9" w:rsidRDefault="005C4707" w:rsidP="005C4707">
      <w:pPr>
        <w:pStyle w:val="Heading2"/>
      </w:pPr>
      <w:bookmarkStart w:id="14" w:name="_Toc458347040"/>
      <w:r>
        <w:lastRenderedPageBreak/>
        <w:t>Step 7: Analysis</w:t>
      </w:r>
      <w:bookmarkEnd w:id="14"/>
    </w:p>
    <w:p w14:paraId="1DAA6871" w14:textId="214D0E85" w:rsidR="002008B9" w:rsidRDefault="00E95958" w:rsidP="006B59DA">
      <w:r>
        <w:rPr>
          <w:noProof/>
        </w:rPr>
        <mc:AlternateContent>
          <mc:Choice Requires="wps">
            <w:drawing>
              <wp:anchor distT="0" distB="0" distL="114300" distR="114300" simplePos="0" relativeHeight="251895808" behindDoc="0" locked="0" layoutInCell="1" allowOverlap="1" wp14:anchorId="3DE9427C" wp14:editId="032F8A4A">
                <wp:simplePos x="0" y="0"/>
                <wp:positionH relativeFrom="column">
                  <wp:posOffset>4343400</wp:posOffset>
                </wp:positionH>
                <wp:positionV relativeFrom="paragraph">
                  <wp:posOffset>564515</wp:posOffset>
                </wp:positionV>
                <wp:extent cx="457200" cy="0"/>
                <wp:effectExtent l="0" t="76200" r="50800" b="101600"/>
                <wp:wrapNone/>
                <wp:docPr id="148" name="Straight Arrow Connector 14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6F81616" id="Straight Arrow Connector 148" o:spid="_x0000_s1026" type="#_x0000_t32" style="position:absolute;margin-left:342pt;margin-top:44.45pt;width:36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894784" behindDoc="0" locked="0" layoutInCell="1" allowOverlap="1" wp14:anchorId="591FFAD1" wp14:editId="0FDD4783">
                <wp:simplePos x="0" y="0"/>
                <wp:positionH relativeFrom="column">
                  <wp:posOffset>2667000</wp:posOffset>
                </wp:positionH>
                <wp:positionV relativeFrom="paragraph">
                  <wp:posOffset>564515</wp:posOffset>
                </wp:positionV>
                <wp:extent cx="533400" cy="0"/>
                <wp:effectExtent l="0" t="76200" r="50800" b="101600"/>
                <wp:wrapNone/>
                <wp:docPr id="147" name="Straight Arrow Connector 14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5369D8C" id="Straight Arrow Connector 147" o:spid="_x0000_s1026" type="#_x0000_t32" style="position:absolute;margin-left:210pt;margin-top:44.45pt;width:42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893760" behindDoc="0" locked="0" layoutInCell="1" allowOverlap="1" wp14:anchorId="0CE23D57" wp14:editId="605111CE">
                <wp:simplePos x="0" y="0"/>
                <wp:positionH relativeFrom="column">
                  <wp:posOffset>1066800</wp:posOffset>
                </wp:positionH>
                <wp:positionV relativeFrom="paragraph">
                  <wp:posOffset>564515</wp:posOffset>
                </wp:positionV>
                <wp:extent cx="457200" cy="0"/>
                <wp:effectExtent l="0" t="76200" r="50800" b="101600"/>
                <wp:wrapNone/>
                <wp:docPr id="146" name="Straight Arrow Connector 14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18E7EC" id="_x0000_t32" coordsize="21600,21600" o:spt="32" o:oned="t" path="m,l21600,21600e" filled="f">
                <v:path arrowok="t" fillok="f" o:connecttype="none"/>
                <o:lock v:ext="edit" shapetype="t"/>
              </v:shapetype>
              <v:shape id="Straight Arrow Connector 146" o:spid="_x0000_s1026" type="#_x0000_t32" style="position:absolute;margin-left:84pt;margin-top:44.45pt;width:36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" strokecolor="#4579b8 [3044]">
                <v:stroke endarrow="block"/>
              </v:shape>
            </w:pict>
          </mc:Fallback>
        </mc:AlternateContent>
      </w:r>
      <w:r w:rsidR="007411A6" w:rsidRPr="00BA4E49">
        <w:rPr>
          <w:noProof/>
        </w:rPr>
        <mc:AlternateContent>
          <mc:Choice Requires="wps">
            <w:drawing>
              <wp:anchor distT="0" distB="0" distL="114300" distR="114300" simplePos="0" relativeHeight="251886592" behindDoc="0" locked="0" layoutInCell="1" allowOverlap="1" wp14:anchorId="6AC8A7C6" wp14:editId="13AE2B84">
                <wp:simplePos x="0" y="0"/>
                <wp:positionH relativeFrom="column">
                  <wp:posOffset>4799330</wp:posOffset>
                </wp:positionH>
                <wp:positionV relativeFrom="paragraph">
                  <wp:posOffset>220345</wp:posOffset>
                </wp:positionV>
                <wp:extent cx="1141095" cy="684530"/>
                <wp:effectExtent l="0" t="0" r="27305" b="26670"/>
                <wp:wrapThrough wrapText="bothSides">
                  <wp:wrapPolygon edited="0">
                    <wp:start x="0" y="0"/>
                    <wp:lineTo x="0" y="21640"/>
                    <wp:lineTo x="21636" y="21640"/>
                    <wp:lineTo x="21636" y="0"/>
                    <wp:lineTo x="0" y="0"/>
                  </wp:wrapPolygon>
                </wp:wrapThrough>
                <wp:docPr id="142" name="Process 142"/>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D688A" w14:textId="55562FF7" w:rsidR="005378AF" w:rsidRPr="00062FCF" w:rsidRDefault="005378AF" w:rsidP="007411A6">
                            <w:pPr>
                              <w:jc w:val="center"/>
                              <w:rPr>
                                <w:rFonts w:asciiTheme="minorHAnsi" w:hAnsiTheme="minorHAnsi"/>
                                <w:b/>
                                <w:sz w:val="20"/>
                                <w:szCs w:val="20"/>
                              </w:rPr>
                            </w:pPr>
                            <w:r>
                              <w:rPr>
                                <w:rFonts w:asciiTheme="minorHAnsi" w:hAnsiTheme="minorHAnsi"/>
                                <w:b/>
                                <w:sz w:val="20"/>
                                <w:szCs w:val="20"/>
                              </w:rPr>
                              <w:t>Jupyter: Create Charts using Bokeh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8A7C6" id="Process 142" o:spid="_x0000_s1089" type="#_x0000_t109" style="position:absolute;margin-left:377.9pt;margin-top:17.35pt;width:89.85pt;height:53.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" fillcolor="#4f81bd [3204]" strokecolor="#243f60 [1604]" strokeweight="2pt">
                <v:textbox>
                  <w:txbxContent>
                    <w:p w14:paraId="3D9D688A" w14:textId="55562FF7" w:rsidR="005378AF" w:rsidRPr="00062FCF" w:rsidRDefault="005378AF" w:rsidP="007411A6">
                      <w:pPr>
                        <w:jc w:val="center"/>
                        <w:rPr>
                          <w:rFonts w:asciiTheme="minorHAnsi" w:hAnsiTheme="minorHAnsi"/>
                          <w:b/>
                          <w:sz w:val="20"/>
                          <w:szCs w:val="20"/>
                        </w:rPr>
                      </w:pPr>
                      <w:r>
                        <w:rPr>
                          <w:rFonts w:asciiTheme="minorHAnsi" w:hAnsiTheme="minorHAnsi"/>
                          <w:b/>
                          <w:sz w:val="20"/>
                          <w:szCs w:val="20"/>
                        </w:rPr>
                        <w:t>Jupyter: Create Charts using Bokeh</w:t>
                      </w:r>
                    </w:p>
                  </w:txbxContent>
                </v:textbox>
                <w10:wrap type="through"/>
              </v:shape>
            </w:pict>
          </mc:Fallback>
        </mc:AlternateContent>
      </w:r>
      <w:r w:rsidR="007411A6" w:rsidRPr="00BA4E49">
        <w:rPr>
          <w:noProof/>
        </w:rPr>
        <mc:AlternateContent>
          <mc:Choice Requires="wps">
            <w:drawing>
              <wp:anchor distT="0" distB="0" distL="114300" distR="114300" simplePos="0" relativeHeight="251884544" behindDoc="0" locked="0" layoutInCell="1" allowOverlap="1" wp14:anchorId="12992C8F" wp14:editId="6C14047F">
                <wp:simplePos x="0" y="0"/>
                <wp:positionH relativeFrom="column">
                  <wp:posOffset>3199130</wp:posOffset>
                </wp:positionH>
                <wp:positionV relativeFrom="paragraph">
                  <wp:posOffset>220345</wp:posOffset>
                </wp:positionV>
                <wp:extent cx="1141095" cy="684530"/>
                <wp:effectExtent l="0" t="0" r="27305" b="26670"/>
                <wp:wrapThrough wrapText="bothSides">
                  <wp:wrapPolygon edited="0">
                    <wp:start x="0" y="0"/>
                    <wp:lineTo x="0" y="21640"/>
                    <wp:lineTo x="21636" y="21640"/>
                    <wp:lineTo x="21636" y="0"/>
                    <wp:lineTo x="0" y="0"/>
                  </wp:wrapPolygon>
                </wp:wrapThrough>
                <wp:docPr id="140" name="Process 140"/>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99A1D" w14:textId="06F95936" w:rsidR="005378AF" w:rsidRPr="00062FCF" w:rsidRDefault="005378AF" w:rsidP="007411A6">
                            <w:pPr>
                              <w:jc w:val="center"/>
                              <w:rPr>
                                <w:rFonts w:asciiTheme="minorHAnsi" w:hAnsiTheme="minorHAnsi"/>
                                <w:b/>
                                <w:sz w:val="20"/>
                                <w:szCs w:val="20"/>
                              </w:rPr>
                            </w:pPr>
                            <w:r>
                              <w:rPr>
                                <w:rFonts w:asciiTheme="minorHAnsi" w:hAnsiTheme="minorHAnsi"/>
                                <w:b/>
                                <w:sz w:val="20"/>
                                <w:szCs w:val="20"/>
                              </w:rPr>
                              <w:t>Jupyter: Load Data into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C8F" id="Process 140" o:spid="_x0000_s1090" type="#_x0000_t109" style="position:absolute;margin-left:251.9pt;margin-top:17.35pt;width:89.85pt;height:53.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" fillcolor="#4f81bd [3204]" strokecolor="#243f60 [1604]" strokeweight="2pt">
                <v:textbox>
                  <w:txbxContent>
                    <w:p w14:paraId="41799A1D" w14:textId="06F95936" w:rsidR="005378AF" w:rsidRPr="00062FCF" w:rsidRDefault="005378AF" w:rsidP="007411A6">
                      <w:pPr>
                        <w:jc w:val="center"/>
                        <w:rPr>
                          <w:rFonts w:asciiTheme="minorHAnsi" w:hAnsiTheme="minorHAnsi"/>
                          <w:b/>
                          <w:sz w:val="20"/>
                          <w:szCs w:val="20"/>
                        </w:rPr>
                      </w:pPr>
                      <w:r>
                        <w:rPr>
                          <w:rFonts w:asciiTheme="minorHAnsi" w:hAnsiTheme="minorHAnsi"/>
                          <w:b/>
                          <w:sz w:val="20"/>
                          <w:szCs w:val="20"/>
                        </w:rPr>
                        <w:t>Jupyter: Load Data into Pandas</w:t>
                      </w:r>
                    </w:p>
                  </w:txbxContent>
                </v:textbox>
                <w10:wrap type="through"/>
              </v:shape>
            </w:pict>
          </mc:Fallback>
        </mc:AlternateContent>
      </w:r>
      <w:r w:rsidR="007411A6" w:rsidRPr="00BA4E49">
        <w:rPr>
          <w:noProof/>
        </w:rPr>
        <mc:AlternateContent>
          <mc:Choice Requires="wps">
            <w:drawing>
              <wp:anchor distT="0" distB="0" distL="114300" distR="114300" simplePos="0" relativeHeight="251882496" behindDoc="0" locked="0" layoutInCell="1" allowOverlap="1" wp14:anchorId="744EDFB3" wp14:editId="4B4B5B31">
                <wp:simplePos x="0" y="0"/>
                <wp:positionH relativeFrom="column">
                  <wp:posOffset>1523365</wp:posOffset>
                </wp:positionH>
                <wp:positionV relativeFrom="paragraph">
                  <wp:posOffset>220980</wp:posOffset>
                </wp:positionV>
                <wp:extent cx="1141095" cy="684530"/>
                <wp:effectExtent l="0" t="0" r="27305" b="26670"/>
                <wp:wrapThrough wrapText="bothSides">
                  <wp:wrapPolygon edited="0">
                    <wp:start x="0" y="0"/>
                    <wp:lineTo x="0" y="21640"/>
                    <wp:lineTo x="21636" y="21640"/>
                    <wp:lineTo x="21636" y="0"/>
                    <wp:lineTo x="0" y="0"/>
                  </wp:wrapPolygon>
                </wp:wrapThrough>
                <wp:docPr id="123" name="Process 123"/>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2AF49" w14:textId="57C322B9" w:rsidR="005378AF" w:rsidRPr="00062FCF" w:rsidRDefault="005378AF" w:rsidP="007411A6">
                            <w:pPr>
                              <w:jc w:val="center"/>
                              <w:rPr>
                                <w:rFonts w:asciiTheme="minorHAnsi" w:hAnsiTheme="minorHAnsi"/>
                                <w:b/>
                                <w:sz w:val="20"/>
                                <w:szCs w:val="20"/>
                              </w:rPr>
                            </w:pPr>
                            <w:r>
                              <w:rPr>
                                <w:rFonts w:asciiTheme="minorHAnsi" w:hAnsiTheme="minorHAnsi"/>
                                <w:b/>
                                <w:sz w:val="20"/>
                                <w:szCs w:val="20"/>
                              </w:rPr>
                              <w:t>Python: Load CSV into Jupyter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DFB3" id="Process 123" o:spid="_x0000_s1091" type="#_x0000_t109" style="position:absolute;margin-left:119.95pt;margin-top:17.4pt;width:89.85pt;height:53.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" fillcolor="#4f81bd [3204]" strokecolor="#243f60 [1604]" strokeweight="2pt">
                <v:textbox>
                  <w:txbxContent>
                    <w:p w14:paraId="3D32AF49" w14:textId="57C322B9" w:rsidR="005378AF" w:rsidRPr="00062FCF" w:rsidRDefault="005378AF" w:rsidP="007411A6">
                      <w:pPr>
                        <w:jc w:val="center"/>
                        <w:rPr>
                          <w:rFonts w:asciiTheme="minorHAnsi" w:hAnsiTheme="minorHAnsi"/>
                          <w:b/>
                          <w:sz w:val="20"/>
                          <w:szCs w:val="20"/>
                        </w:rPr>
                      </w:pPr>
                      <w:r>
                        <w:rPr>
                          <w:rFonts w:asciiTheme="minorHAnsi" w:hAnsiTheme="minorHAnsi"/>
                          <w:b/>
                          <w:sz w:val="20"/>
                          <w:szCs w:val="20"/>
                        </w:rPr>
                        <w:t>Python: Load CSV into Jupyter Notebook</w:t>
                      </w:r>
                    </w:p>
                  </w:txbxContent>
                </v:textbox>
                <w10:wrap type="through"/>
              </v:shape>
            </w:pict>
          </mc:Fallback>
        </mc:AlternateContent>
      </w:r>
      <w:r w:rsidR="00E36E3D" w:rsidRPr="00BA4E49">
        <w:rPr>
          <w:noProof/>
        </w:rPr>
        <mc:AlternateContent>
          <mc:Choice Requires="wps">
            <w:drawing>
              <wp:anchor distT="0" distB="0" distL="114300" distR="114300" simplePos="0" relativeHeight="251866112" behindDoc="0" locked="0" layoutInCell="1" allowOverlap="1" wp14:anchorId="626588C5" wp14:editId="717CE869">
                <wp:simplePos x="0" y="0"/>
                <wp:positionH relativeFrom="column">
                  <wp:posOffset>0</wp:posOffset>
                </wp:positionH>
                <wp:positionV relativeFrom="paragraph">
                  <wp:posOffset>226060</wp:posOffset>
                </wp:positionV>
                <wp:extent cx="1066800" cy="680720"/>
                <wp:effectExtent l="0" t="0" r="25400" b="30480"/>
                <wp:wrapThrough wrapText="bothSides">
                  <wp:wrapPolygon edited="0">
                    <wp:start x="0" y="0"/>
                    <wp:lineTo x="0" y="21761"/>
                    <wp:lineTo x="21600" y="21761"/>
                    <wp:lineTo x="21600" y="0"/>
                    <wp:lineTo x="0" y="0"/>
                  </wp:wrapPolygon>
                </wp:wrapThrough>
                <wp:docPr id="105" name="Alternate Process 105"/>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482EA" w14:textId="12022992" w:rsidR="005378AF" w:rsidRPr="00062FCF" w:rsidRDefault="005378AF" w:rsidP="00E36E3D">
                            <w:pPr>
                              <w:jc w:val="center"/>
                              <w:rPr>
                                <w:rFonts w:asciiTheme="minorHAnsi" w:hAnsiTheme="minorHAnsi"/>
                                <w:b/>
                                <w:sz w:val="20"/>
                                <w:szCs w:val="20"/>
                              </w:rPr>
                            </w:pPr>
                            <w:r>
                              <w:rPr>
                                <w:rFonts w:asciiTheme="minorHAnsi" w:hAnsiTheme="minorHAnsi"/>
                                <w:b/>
                                <w:sz w:val="20"/>
                                <w:szCs w:val="20"/>
                              </w:rPr>
                              <w:t>Begin Analysis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588C5" id="Alternate Process 105" o:spid="_x0000_s1092" type="#_x0000_t176" style="position:absolute;margin-left:0;margin-top:17.8pt;width:84pt;height:5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" fillcolor="#4f81bd [3204]" strokecolor="#243f60 [1604]" strokeweight="2pt">
                <v:textbox>
                  <w:txbxContent>
                    <w:p w14:paraId="1D6482EA" w14:textId="12022992" w:rsidR="005378AF" w:rsidRPr="00062FCF" w:rsidRDefault="005378AF" w:rsidP="00E36E3D">
                      <w:pPr>
                        <w:jc w:val="center"/>
                        <w:rPr>
                          <w:rFonts w:asciiTheme="minorHAnsi" w:hAnsiTheme="minorHAnsi"/>
                          <w:b/>
                          <w:sz w:val="20"/>
                          <w:szCs w:val="20"/>
                        </w:rPr>
                      </w:pPr>
                      <w:r>
                        <w:rPr>
                          <w:rFonts w:asciiTheme="minorHAnsi" w:hAnsiTheme="minorHAnsi"/>
                          <w:b/>
                          <w:sz w:val="20"/>
                          <w:szCs w:val="20"/>
                        </w:rPr>
                        <w:t>Begin Analysis Process</w:t>
                      </w:r>
                    </w:p>
                  </w:txbxContent>
                </v:textbox>
                <w10:wrap type="through"/>
              </v:shape>
            </w:pict>
          </mc:Fallback>
        </mc:AlternateContent>
      </w:r>
    </w:p>
    <w:p w14:paraId="2D7566EE" w14:textId="7455DD49" w:rsidR="002008B9" w:rsidRDefault="00E95958" w:rsidP="006B59DA">
      <w:r>
        <w:rPr>
          <w:noProof/>
        </w:rPr>
        <mc:AlternateContent>
          <mc:Choice Requires="wps">
            <w:drawing>
              <wp:anchor distT="0" distB="0" distL="114300" distR="114300" simplePos="0" relativeHeight="251896832" behindDoc="0" locked="0" layoutInCell="1" allowOverlap="1" wp14:anchorId="0AF266E0" wp14:editId="1C2E6110">
                <wp:simplePos x="0" y="0"/>
                <wp:positionH relativeFrom="column">
                  <wp:posOffset>5334000</wp:posOffset>
                </wp:positionH>
                <wp:positionV relativeFrom="paragraph">
                  <wp:posOffset>294640</wp:posOffset>
                </wp:positionV>
                <wp:extent cx="0" cy="457200"/>
                <wp:effectExtent l="50800" t="0" r="76200" b="76200"/>
                <wp:wrapNone/>
                <wp:docPr id="149" name="Straight Arrow Connector 14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28E6137" id="Straight Arrow Connector 149" o:spid="_x0000_s1026" type="#_x0000_t32" style="position:absolute;margin-left:420pt;margin-top:23.2pt;width:0;height:36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" strokecolor="#4579b8 [3044]">
                <v:stroke endarrow="block"/>
              </v:shape>
            </w:pict>
          </mc:Fallback>
        </mc:AlternateContent>
      </w:r>
    </w:p>
    <w:p w14:paraId="0BFA94ED" w14:textId="1DD5E154" w:rsidR="002008B9" w:rsidRDefault="002008B9" w:rsidP="006B59DA"/>
    <w:p w14:paraId="73B0A536" w14:textId="77777777" w:rsidR="006B59DA" w:rsidRDefault="006B59DA" w:rsidP="006B59DA"/>
    <w:p w14:paraId="5ABEFB8E" w14:textId="77777777" w:rsidR="006B59DA" w:rsidRDefault="006B59DA" w:rsidP="006B59DA"/>
    <w:p w14:paraId="6BC56900" w14:textId="77777777" w:rsidR="006B59DA" w:rsidRDefault="006B59DA" w:rsidP="006B59DA"/>
    <w:p w14:paraId="2730011F" w14:textId="26F77381" w:rsidR="002008B9" w:rsidRDefault="007411A6" w:rsidP="006B59DA">
      <w:r w:rsidRPr="00BA4E49">
        <w:rPr>
          <w:noProof/>
        </w:rPr>
        <mc:AlternateContent>
          <mc:Choice Requires="wps">
            <w:drawing>
              <wp:anchor distT="0" distB="0" distL="114300" distR="114300" simplePos="0" relativeHeight="251892736" behindDoc="0" locked="0" layoutInCell="1" allowOverlap="1" wp14:anchorId="7E16E4D7" wp14:editId="74BBF3DC">
                <wp:simplePos x="0" y="0"/>
                <wp:positionH relativeFrom="column">
                  <wp:posOffset>1602740</wp:posOffset>
                </wp:positionH>
                <wp:positionV relativeFrom="paragraph">
                  <wp:posOffset>135890</wp:posOffset>
                </wp:positionV>
                <wp:extent cx="1141095" cy="684530"/>
                <wp:effectExtent l="0" t="0" r="27305" b="26670"/>
                <wp:wrapThrough wrapText="bothSides">
                  <wp:wrapPolygon edited="0">
                    <wp:start x="0" y="0"/>
                    <wp:lineTo x="0" y="21640"/>
                    <wp:lineTo x="21636" y="21640"/>
                    <wp:lineTo x="21636" y="0"/>
                    <wp:lineTo x="0" y="0"/>
                  </wp:wrapPolygon>
                </wp:wrapThrough>
                <wp:docPr id="145" name="Process 145"/>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CBFC4" w14:textId="023A7B12" w:rsidR="005378AF" w:rsidRPr="00062FCF" w:rsidRDefault="005378AF" w:rsidP="007411A6">
                            <w:pPr>
                              <w:jc w:val="center"/>
                              <w:rPr>
                                <w:rFonts w:asciiTheme="minorHAnsi" w:hAnsiTheme="minorHAnsi"/>
                                <w:b/>
                                <w:sz w:val="20"/>
                                <w:szCs w:val="20"/>
                              </w:rPr>
                            </w:pPr>
                            <w:r>
                              <w:rPr>
                                <w:rFonts w:asciiTheme="minorHAnsi" w:hAnsiTheme="minorHAnsi"/>
                                <w:b/>
                                <w:sz w:val="20"/>
                                <w:szCs w:val="20"/>
                              </w:rPr>
                              <w:t>Decide to Gather Additional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6E4D7" id="Process 145" o:spid="_x0000_s1093" type="#_x0000_t109" style="position:absolute;margin-left:126.2pt;margin-top:10.7pt;width:89.85pt;height:53.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" fillcolor="#4f81bd [3204]" strokecolor="#243f60 [1604]" strokeweight="2pt">
                <v:textbox>
                  <w:txbxContent>
                    <w:p w14:paraId="6E3CBFC4" w14:textId="023A7B12" w:rsidR="005378AF" w:rsidRPr="00062FCF" w:rsidRDefault="005378AF" w:rsidP="007411A6">
                      <w:pPr>
                        <w:jc w:val="center"/>
                        <w:rPr>
                          <w:rFonts w:asciiTheme="minorHAnsi" w:hAnsiTheme="minorHAnsi"/>
                          <w:b/>
                          <w:sz w:val="20"/>
                          <w:szCs w:val="20"/>
                        </w:rPr>
                      </w:pPr>
                      <w:r>
                        <w:rPr>
                          <w:rFonts w:asciiTheme="minorHAnsi" w:hAnsiTheme="minorHAnsi"/>
                          <w:b/>
                          <w:sz w:val="20"/>
                          <w:szCs w:val="20"/>
                        </w:rPr>
                        <w:t>Decide to Gather Additional Records</w:t>
                      </w:r>
                    </w:p>
                  </w:txbxContent>
                </v:textbox>
                <w10:wrap type="through"/>
              </v:shape>
            </w:pict>
          </mc:Fallback>
        </mc:AlternateContent>
      </w:r>
      <w:r w:rsidRPr="00BA4E49">
        <w:rPr>
          <w:noProof/>
        </w:rPr>
        <mc:AlternateContent>
          <mc:Choice Requires="wps">
            <w:drawing>
              <wp:anchor distT="0" distB="0" distL="114300" distR="114300" simplePos="0" relativeHeight="251890688" behindDoc="0" locked="0" layoutInCell="1" allowOverlap="1" wp14:anchorId="08304D18" wp14:editId="3419A61F">
                <wp:simplePos x="0" y="0"/>
                <wp:positionH relativeFrom="column">
                  <wp:posOffset>3195955</wp:posOffset>
                </wp:positionH>
                <wp:positionV relativeFrom="paragraph">
                  <wp:posOffset>138430</wp:posOffset>
                </wp:positionV>
                <wp:extent cx="1141095" cy="684530"/>
                <wp:effectExtent l="0" t="0" r="27305" b="26670"/>
                <wp:wrapThrough wrapText="bothSides">
                  <wp:wrapPolygon edited="0">
                    <wp:start x="0" y="0"/>
                    <wp:lineTo x="0" y="21640"/>
                    <wp:lineTo x="21636" y="21640"/>
                    <wp:lineTo x="21636" y="0"/>
                    <wp:lineTo x="0" y="0"/>
                  </wp:wrapPolygon>
                </wp:wrapThrough>
                <wp:docPr id="144" name="Process 144"/>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560E4" w14:textId="39C39DF5" w:rsidR="005378AF" w:rsidRPr="00062FCF" w:rsidRDefault="005378AF" w:rsidP="007411A6">
                            <w:pPr>
                              <w:jc w:val="center"/>
                              <w:rPr>
                                <w:rFonts w:asciiTheme="minorHAnsi" w:hAnsiTheme="minorHAnsi"/>
                                <w:b/>
                                <w:sz w:val="20"/>
                                <w:szCs w:val="20"/>
                              </w:rPr>
                            </w:pPr>
                            <w:r>
                              <w:rPr>
                                <w:rFonts w:asciiTheme="minorHAnsi" w:hAnsiTheme="minorHAnsi"/>
                                <w:b/>
                                <w:sz w:val="20"/>
                                <w:szCs w:val="20"/>
                              </w:rPr>
                              <w:t>Realize Incomplete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4D18" id="Process 144" o:spid="_x0000_s1094" type="#_x0000_t109" style="position:absolute;margin-left:251.65pt;margin-top:10.9pt;width:89.85pt;height:53.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" fillcolor="#4f81bd [3204]" strokecolor="#243f60 [1604]" strokeweight="2pt">
                <v:textbox>
                  <w:txbxContent>
                    <w:p w14:paraId="632560E4" w14:textId="39C39DF5" w:rsidR="005378AF" w:rsidRPr="00062FCF" w:rsidRDefault="005378AF" w:rsidP="007411A6">
                      <w:pPr>
                        <w:jc w:val="center"/>
                        <w:rPr>
                          <w:rFonts w:asciiTheme="minorHAnsi" w:hAnsiTheme="minorHAnsi"/>
                          <w:b/>
                          <w:sz w:val="20"/>
                          <w:szCs w:val="20"/>
                        </w:rPr>
                      </w:pPr>
                      <w:r>
                        <w:rPr>
                          <w:rFonts w:asciiTheme="minorHAnsi" w:hAnsiTheme="minorHAnsi"/>
                          <w:b/>
                          <w:sz w:val="20"/>
                          <w:szCs w:val="20"/>
                        </w:rPr>
                        <w:t>Realize Incomplete Records</w:t>
                      </w:r>
                    </w:p>
                  </w:txbxContent>
                </v:textbox>
                <w10:wrap type="through"/>
              </v:shape>
            </w:pict>
          </mc:Fallback>
        </mc:AlternateContent>
      </w:r>
      <w:r w:rsidRPr="00BA4E49">
        <w:rPr>
          <w:noProof/>
        </w:rPr>
        <mc:AlternateContent>
          <mc:Choice Requires="wps">
            <w:drawing>
              <wp:anchor distT="0" distB="0" distL="114300" distR="114300" simplePos="0" relativeHeight="251888640" behindDoc="0" locked="0" layoutInCell="1" allowOverlap="1" wp14:anchorId="2C57C9A2" wp14:editId="09D556B8">
                <wp:simplePos x="0" y="0"/>
                <wp:positionH relativeFrom="column">
                  <wp:posOffset>4799330</wp:posOffset>
                </wp:positionH>
                <wp:positionV relativeFrom="paragraph">
                  <wp:posOffset>133985</wp:posOffset>
                </wp:positionV>
                <wp:extent cx="1141095" cy="684530"/>
                <wp:effectExtent l="0" t="0" r="27305" b="26670"/>
                <wp:wrapThrough wrapText="bothSides">
                  <wp:wrapPolygon edited="0">
                    <wp:start x="0" y="0"/>
                    <wp:lineTo x="0" y="21640"/>
                    <wp:lineTo x="21636" y="21640"/>
                    <wp:lineTo x="21636" y="0"/>
                    <wp:lineTo x="0" y="0"/>
                  </wp:wrapPolygon>
                </wp:wrapThrough>
                <wp:docPr id="143" name="Process 143"/>
                <wp:cNvGraphicFramePr/>
                <a:graphic xmlns:a="http://schemas.openxmlformats.org/drawingml/2006/main">
                  <a:graphicData uri="http://schemas.microsoft.com/office/word/2010/wordprocessingShape">
                    <wps:wsp>
                      <wps:cNvSpPr/>
                      <wps:spPr>
                        <a:xfrm>
                          <a:off x="0" y="0"/>
                          <a:ext cx="114109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09098" w14:textId="1B6EE226" w:rsidR="005378AF" w:rsidRPr="00062FCF" w:rsidRDefault="005378AF" w:rsidP="007411A6">
                            <w:pPr>
                              <w:jc w:val="center"/>
                              <w:rPr>
                                <w:rFonts w:asciiTheme="minorHAnsi" w:hAnsiTheme="minorHAnsi"/>
                                <w:b/>
                                <w:sz w:val="20"/>
                                <w:szCs w:val="20"/>
                              </w:rPr>
                            </w:pPr>
                            <w:r>
                              <w:rPr>
                                <w:rFonts w:asciiTheme="minorHAnsi" w:hAnsiTheme="minorHAnsi"/>
                                <w:b/>
                                <w:sz w:val="20"/>
                                <w:szCs w:val="20"/>
                              </w:rPr>
                              <w:t>Inspect and Review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7C9A2" id="Process 143" o:spid="_x0000_s1095" type="#_x0000_t109" style="position:absolute;margin-left:377.9pt;margin-top:10.55pt;width:89.85pt;height:53.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" fillcolor="#4f81bd [3204]" strokecolor="#243f60 [1604]" strokeweight="2pt">
                <v:textbox>
                  <w:txbxContent>
                    <w:p w14:paraId="1C309098" w14:textId="1B6EE226" w:rsidR="005378AF" w:rsidRPr="00062FCF" w:rsidRDefault="005378AF" w:rsidP="007411A6">
                      <w:pPr>
                        <w:jc w:val="center"/>
                        <w:rPr>
                          <w:rFonts w:asciiTheme="minorHAnsi" w:hAnsiTheme="minorHAnsi"/>
                          <w:b/>
                          <w:sz w:val="20"/>
                          <w:szCs w:val="20"/>
                        </w:rPr>
                      </w:pPr>
                      <w:r>
                        <w:rPr>
                          <w:rFonts w:asciiTheme="minorHAnsi" w:hAnsiTheme="minorHAnsi"/>
                          <w:b/>
                          <w:sz w:val="20"/>
                          <w:szCs w:val="20"/>
                        </w:rPr>
                        <w:t>Inspect and Review Data</w:t>
                      </w:r>
                    </w:p>
                  </w:txbxContent>
                </v:textbox>
                <w10:wrap type="through"/>
              </v:shape>
            </w:pict>
          </mc:Fallback>
        </mc:AlternateContent>
      </w:r>
      <w:r w:rsidR="00483793" w:rsidRPr="00BA4E49">
        <w:rPr>
          <w:noProof/>
        </w:rPr>
        <mc:AlternateContent>
          <mc:Choice Requires="wps">
            <w:drawing>
              <wp:anchor distT="0" distB="0" distL="114300" distR="114300" simplePos="0" relativeHeight="251880448" behindDoc="0" locked="0" layoutInCell="1" allowOverlap="1" wp14:anchorId="78728B96" wp14:editId="0EFB987F">
                <wp:simplePos x="0" y="0"/>
                <wp:positionH relativeFrom="column">
                  <wp:posOffset>2540</wp:posOffset>
                </wp:positionH>
                <wp:positionV relativeFrom="paragraph">
                  <wp:posOffset>133985</wp:posOffset>
                </wp:positionV>
                <wp:extent cx="1066800" cy="680720"/>
                <wp:effectExtent l="0" t="0" r="25400" b="30480"/>
                <wp:wrapThrough wrapText="bothSides">
                  <wp:wrapPolygon edited="0">
                    <wp:start x="0" y="0"/>
                    <wp:lineTo x="0" y="21761"/>
                    <wp:lineTo x="21600" y="21761"/>
                    <wp:lineTo x="21600" y="0"/>
                    <wp:lineTo x="0" y="0"/>
                  </wp:wrapPolygon>
                </wp:wrapThrough>
                <wp:docPr id="115" name="Alternate Process 115"/>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8EE8B" w14:textId="324CDA62" w:rsidR="005378AF" w:rsidRPr="00062FCF" w:rsidRDefault="005378AF" w:rsidP="00483793">
                            <w:pPr>
                              <w:jc w:val="center"/>
                              <w:rPr>
                                <w:rFonts w:asciiTheme="minorHAnsi" w:hAnsiTheme="minorHAnsi"/>
                                <w:b/>
                                <w:sz w:val="20"/>
                                <w:szCs w:val="20"/>
                              </w:rPr>
                            </w:pPr>
                            <w:r>
                              <w:rPr>
                                <w:rFonts w:asciiTheme="minorHAnsi" w:hAnsiTheme="minorHAnsi"/>
                                <w:b/>
                                <w:sz w:val="20"/>
                                <w:szCs w:val="20"/>
                              </w:rPr>
                              <w:t>End Analysis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28B96" id="Alternate Process 115" o:spid="_x0000_s1096" type="#_x0000_t176" style="position:absolute;margin-left:.2pt;margin-top:10.55pt;width:84pt;height:5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" fillcolor="#4f81bd [3204]" strokecolor="#243f60 [1604]" strokeweight="2pt">
                <v:textbox>
                  <w:txbxContent>
                    <w:p w14:paraId="09E8EE8B" w14:textId="324CDA62" w:rsidR="005378AF" w:rsidRPr="00062FCF" w:rsidRDefault="005378AF" w:rsidP="00483793">
                      <w:pPr>
                        <w:jc w:val="center"/>
                        <w:rPr>
                          <w:rFonts w:asciiTheme="minorHAnsi" w:hAnsiTheme="minorHAnsi"/>
                          <w:b/>
                          <w:sz w:val="20"/>
                          <w:szCs w:val="20"/>
                        </w:rPr>
                      </w:pPr>
                      <w:r>
                        <w:rPr>
                          <w:rFonts w:asciiTheme="minorHAnsi" w:hAnsiTheme="minorHAnsi"/>
                          <w:b/>
                          <w:sz w:val="20"/>
                          <w:szCs w:val="20"/>
                        </w:rPr>
                        <w:t>End Analysis Process</w:t>
                      </w:r>
                    </w:p>
                  </w:txbxContent>
                </v:textbox>
                <w10:wrap type="through"/>
              </v:shape>
            </w:pict>
          </mc:Fallback>
        </mc:AlternateContent>
      </w:r>
    </w:p>
    <w:p w14:paraId="77A7BE80" w14:textId="5D1F39C9" w:rsidR="002008B9" w:rsidRDefault="00E95958" w:rsidP="006B59DA">
      <w:r>
        <w:rPr>
          <w:noProof/>
        </w:rPr>
        <mc:AlternateContent>
          <mc:Choice Requires="wps">
            <w:drawing>
              <wp:anchor distT="0" distB="0" distL="114300" distR="114300" simplePos="0" relativeHeight="251899904" behindDoc="0" locked="0" layoutInCell="1" allowOverlap="1" wp14:anchorId="67351307" wp14:editId="722B0F62">
                <wp:simplePos x="0" y="0"/>
                <wp:positionH relativeFrom="column">
                  <wp:posOffset>1066800</wp:posOffset>
                </wp:positionH>
                <wp:positionV relativeFrom="paragraph">
                  <wp:posOffset>170180</wp:posOffset>
                </wp:positionV>
                <wp:extent cx="533400" cy="0"/>
                <wp:effectExtent l="25400" t="76200" r="0" b="101600"/>
                <wp:wrapNone/>
                <wp:docPr id="152" name="Straight Arrow Connector 15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591684C" id="Straight Arrow Connector 152" o:spid="_x0000_s1026" type="#_x0000_t32" style="position:absolute;margin-left:84pt;margin-top:13.4pt;width:42pt;height:0;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" strokecolor="#4579b8 [3044]">
                <v:stroke endarrow="block"/>
              </v:shape>
            </w:pict>
          </mc:Fallback>
        </mc:AlternateContent>
      </w:r>
      <w:r>
        <w:rPr>
          <w:noProof/>
        </w:rPr>
        <mc:AlternateContent>
          <mc:Choice Requires="wps">
            <w:drawing>
              <wp:anchor distT="0" distB="0" distL="114300" distR="114300" simplePos="0" relativeHeight="251898880" behindDoc="0" locked="0" layoutInCell="1" allowOverlap="1" wp14:anchorId="781E4108" wp14:editId="78FA2499">
                <wp:simplePos x="0" y="0"/>
                <wp:positionH relativeFrom="column">
                  <wp:posOffset>2743200</wp:posOffset>
                </wp:positionH>
                <wp:positionV relativeFrom="paragraph">
                  <wp:posOffset>170180</wp:posOffset>
                </wp:positionV>
                <wp:extent cx="457200" cy="0"/>
                <wp:effectExtent l="25400" t="76200" r="0" b="101600"/>
                <wp:wrapNone/>
                <wp:docPr id="151" name="Straight Arrow Connector 15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4774863" id="Straight Arrow Connector 151" o:spid="_x0000_s1026" type="#_x0000_t32" style="position:absolute;margin-left:3in;margin-top:13.4pt;width:36pt;height:0;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897856" behindDoc="0" locked="0" layoutInCell="1" allowOverlap="1" wp14:anchorId="5289B58B" wp14:editId="2F5B077B">
                <wp:simplePos x="0" y="0"/>
                <wp:positionH relativeFrom="column">
                  <wp:posOffset>4343400</wp:posOffset>
                </wp:positionH>
                <wp:positionV relativeFrom="paragraph">
                  <wp:posOffset>170180</wp:posOffset>
                </wp:positionV>
                <wp:extent cx="457200" cy="0"/>
                <wp:effectExtent l="25400" t="76200" r="0" b="101600"/>
                <wp:wrapNone/>
                <wp:docPr id="150" name="Straight Arrow Connector 15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B163958" id="Straight Arrow Connector 150" o:spid="_x0000_s1026" type="#_x0000_t32" style="position:absolute;margin-left:342pt;margin-top:13.4pt;width:36pt;height:0;flip:x;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" strokecolor="#4579b8 [3044]">
                <v:stroke endarrow="block"/>
              </v:shape>
            </w:pict>
          </mc:Fallback>
        </mc:AlternateContent>
      </w:r>
    </w:p>
    <w:p w14:paraId="79443633" w14:textId="633E65D2" w:rsidR="002008B9" w:rsidRDefault="002008B9" w:rsidP="006B59DA"/>
    <w:p w14:paraId="5B19F7F6" w14:textId="60C5151D" w:rsidR="002008B9" w:rsidRDefault="0042127C" w:rsidP="001475E2">
      <w:pPr>
        <w:pStyle w:val="Heading2"/>
      </w:pPr>
      <w:bookmarkStart w:id="15" w:name="_Toc458347041"/>
      <w:r>
        <w:t xml:space="preserve">Step 8: </w:t>
      </w:r>
      <w:r w:rsidR="001475E2">
        <w:t>Merge Summary Tables</w:t>
      </w:r>
      <w:bookmarkEnd w:id="15"/>
    </w:p>
    <w:p w14:paraId="3B36C6BD" w14:textId="535C2FF4" w:rsidR="00605AD1" w:rsidRDefault="00605AD1" w:rsidP="00605AD1">
      <w:r w:rsidRPr="00BA4E49">
        <w:rPr>
          <w:rFonts w:asciiTheme="minorHAnsi" w:hAnsiTheme="minorHAnsi"/>
          <w:noProof/>
          <w:sz w:val="20"/>
          <w:szCs w:val="20"/>
        </w:rPr>
        <mc:AlternateContent>
          <mc:Choice Requires="wps">
            <w:drawing>
              <wp:anchor distT="0" distB="0" distL="114300" distR="114300" simplePos="0" relativeHeight="251906048" behindDoc="0" locked="0" layoutInCell="1" allowOverlap="1" wp14:anchorId="56FE9F07" wp14:editId="3ED8942D">
                <wp:simplePos x="0" y="0"/>
                <wp:positionH relativeFrom="column">
                  <wp:posOffset>5024755</wp:posOffset>
                </wp:positionH>
                <wp:positionV relativeFrom="paragraph">
                  <wp:posOffset>1287780</wp:posOffset>
                </wp:positionV>
                <wp:extent cx="835660" cy="684530"/>
                <wp:effectExtent l="0" t="0" r="27940" b="26670"/>
                <wp:wrapThrough wrapText="bothSides">
                  <wp:wrapPolygon edited="0">
                    <wp:start x="0" y="0"/>
                    <wp:lineTo x="0" y="21640"/>
                    <wp:lineTo x="21666" y="21640"/>
                    <wp:lineTo x="21666" y="0"/>
                    <wp:lineTo x="0" y="0"/>
                  </wp:wrapPolygon>
                </wp:wrapThrough>
                <wp:docPr id="155" name="Process 155"/>
                <wp:cNvGraphicFramePr/>
                <a:graphic xmlns:a="http://schemas.openxmlformats.org/drawingml/2006/main">
                  <a:graphicData uri="http://schemas.microsoft.com/office/word/2010/wordprocessingShape">
                    <wps:wsp>
                      <wps:cNvSpPr/>
                      <wps:spPr>
                        <a:xfrm>
                          <a:off x="0" y="0"/>
                          <a:ext cx="835660"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AB3D8" w14:textId="6407046D" w:rsidR="005378AF" w:rsidRPr="00062FCF" w:rsidRDefault="005378AF" w:rsidP="00162084">
                            <w:pPr>
                              <w:jc w:val="center"/>
                              <w:rPr>
                                <w:rFonts w:asciiTheme="minorHAnsi" w:hAnsiTheme="minorHAnsi"/>
                                <w:b/>
                                <w:sz w:val="20"/>
                                <w:szCs w:val="20"/>
                              </w:rPr>
                            </w:pPr>
                            <w:r>
                              <w:rPr>
                                <w:rFonts w:asciiTheme="minorHAnsi" w:hAnsiTheme="minorHAnsi"/>
                                <w:b/>
                                <w:sz w:val="20"/>
                                <w:szCs w:val="20"/>
                              </w:rPr>
                              <w:t>Repeat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9F07" id="Process 155" o:spid="_x0000_s1097" type="#_x0000_t109" style="position:absolute;margin-left:395.65pt;margin-top:101.4pt;width:65.8pt;height:53.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" fillcolor="#4f81bd [3204]" strokecolor="#243f60 [1604]" strokeweight="2pt">
                <v:textbox>
                  <w:txbxContent>
                    <w:p w14:paraId="31DAB3D8" w14:textId="6407046D" w:rsidR="005378AF" w:rsidRPr="00062FCF" w:rsidRDefault="005378AF" w:rsidP="00162084">
                      <w:pPr>
                        <w:jc w:val="center"/>
                        <w:rPr>
                          <w:rFonts w:asciiTheme="minorHAnsi" w:hAnsiTheme="minorHAnsi"/>
                          <w:b/>
                          <w:sz w:val="20"/>
                          <w:szCs w:val="20"/>
                        </w:rPr>
                      </w:pPr>
                      <w:r>
                        <w:rPr>
                          <w:rFonts w:asciiTheme="minorHAnsi" w:hAnsiTheme="minorHAnsi"/>
                          <w:b/>
                          <w:sz w:val="20"/>
                          <w:szCs w:val="20"/>
                        </w:rPr>
                        <w:t>Repeat Step 4</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10144" behindDoc="0" locked="0" layoutInCell="1" allowOverlap="1" wp14:anchorId="507B7C9E" wp14:editId="77F9A269">
                <wp:simplePos x="0" y="0"/>
                <wp:positionH relativeFrom="column">
                  <wp:posOffset>3654425</wp:posOffset>
                </wp:positionH>
                <wp:positionV relativeFrom="paragraph">
                  <wp:posOffset>1287780</wp:posOffset>
                </wp:positionV>
                <wp:extent cx="835660" cy="684530"/>
                <wp:effectExtent l="0" t="0" r="27940" b="26670"/>
                <wp:wrapThrough wrapText="bothSides">
                  <wp:wrapPolygon edited="0">
                    <wp:start x="0" y="0"/>
                    <wp:lineTo x="0" y="21640"/>
                    <wp:lineTo x="21666" y="21640"/>
                    <wp:lineTo x="21666" y="0"/>
                    <wp:lineTo x="0" y="0"/>
                  </wp:wrapPolygon>
                </wp:wrapThrough>
                <wp:docPr id="158" name="Process 158"/>
                <wp:cNvGraphicFramePr/>
                <a:graphic xmlns:a="http://schemas.openxmlformats.org/drawingml/2006/main">
                  <a:graphicData uri="http://schemas.microsoft.com/office/word/2010/wordprocessingShape">
                    <wps:wsp>
                      <wps:cNvSpPr/>
                      <wps:spPr>
                        <a:xfrm>
                          <a:off x="0" y="0"/>
                          <a:ext cx="835660"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9C1D6" w14:textId="08CBDFB2" w:rsidR="005378AF" w:rsidRPr="00062FCF" w:rsidRDefault="005378AF" w:rsidP="00162084">
                            <w:pPr>
                              <w:jc w:val="center"/>
                              <w:rPr>
                                <w:rFonts w:asciiTheme="minorHAnsi" w:hAnsiTheme="minorHAnsi"/>
                                <w:b/>
                                <w:sz w:val="20"/>
                                <w:szCs w:val="20"/>
                              </w:rPr>
                            </w:pPr>
                            <w:r>
                              <w:rPr>
                                <w:rFonts w:asciiTheme="minorHAnsi" w:hAnsiTheme="minorHAnsi"/>
                                <w:b/>
                                <w:sz w:val="20"/>
                                <w:szCs w:val="20"/>
                              </w:rPr>
                              <w:t>Repeat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B7C9E" id="Process 158" o:spid="_x0000_s1098" type="#_x0000_t109" style="position:absolute;margin-left:287.75pt;margin-top:101.4pt;width:65.8pt;height:53.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" fillcolor="#4f81bd [3204]" strokecolor="#243f60 [1604]" strokeweight="2pt">
                <v:textbox>
                  <w:txbxContent>
                    <w:p w14:paraId="1499C1D6" w14:textId="08CBDFB2" w:rsidR="005378AF" w:rsidRPr="00062FCF" w:rsidRDefault="005378AF" w:rsidP="00162084">
                      <w:pPr>
                        <w:jc w:val="center"/>
                        <w:rPr>
                          <w:rFonts w:asciiTheme="minorHAnsi" w:hAnsiTheme="minorHAnsi"/>
                          <w:b/>
                          <w:sz w:val="20"/>
                          <w:szCs w:val="20"/>
                        </w:rPr>
                      </w:pPr>
                      <w:r>
                        <w:rPr>
                          <w:rFonts w:asciiTheme="minorHAnsi" w:hAnsiTheme="minorHAnsi"/>
                          <w:b/>
                          <w:sz w:val="20"/>
                          <w:szCs w:val="20"/>
                        </w:rPr>
                        <w:t>Repeat Step 5</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12192" behindDoc="0" locked="0" layoutInCell="1" allowOverlap="1" wp14:anchorId="1C47C3F1" wp14:editId="4711265D">
                <wp:simplePos x="0" y="0"/>
                <wp:positionH relativeFrom="column">
                  <wp:posOffset>2205355</wp:posOffset>
                </wp:positionH>
                <wp:positionV relativeFrom="paragraph">
                  <wp:posOffset>1287780</wp:posOffset>
                </wp:positionV>
                <wp:extent cx="916940" cy="684530"/>
                <wp:effectExtent l="0" t="0" r="22860" b="26670"/>
                <wp:wrapThrough wrapText="bothSides">
                  <wp:wrapPolygon edited="0">
                    <wp:start x="0" y="0"/>
                    <wp:lineTo x="0" y="21640"/>
                    <wp:lineTo x="21540" y="21640"/>
                    <wp:lineTo x="21540" y="0"/>
                    <wp:lineTo x="0" y="0"/>
                  </wp:wrapPolygon>
                </wp:wrapThrough>
                <wp:docPr id="160" name="Process 160"/>
                <wp:cNvGraphicFramePr/>
                <a:graphic xmlns:a="http://schemas.openxmlformats.org/drawingml/2006/main">
                  <a:graphicData uri="http://schemas.microsoft.com/office/word/2010/wordprocessingShape">
                    <wps:wsp>
                      <wps:cNvSpPr/>
                      <wps:spPr>
                        <a:xfrm>
                          <a:off x="0" y="0"/>
                          <a:ext cx="916940"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5A179" w14:textId="6C845132" w:rsidR="005378AF" w:rsidRPr="00062FCF" w:rsidRDefault="005378AF" w:rsidP="0051666F">
                            <w:pPr>
                              <w:jc w:val="center"/>
                              <w:rPr>
                                <w:rFonts w:asciiTheme="minorHAnsi" w:hAnsiTheme="minorHAnsi"/>
                                <w:b/>
                                <w:sz w:val="20"/>
                                <w:szCs w:val="20"/>
                              </w:rPr>
                            </w:pPr>
                            <w:r>
                              <w:rPr>
                                <w:rFonts w:asciiTheme="minorHAnsi" w:hAnsiTheme="minorHAnsi"/>
                                <w:b/>
                                <w:sz w:val="20"/>
                                <w:szCs w:val="20"/>
                              </w:rPr>
                              <w:t>Export Data as CSV for Step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7C3F1" id="Process 160" o:spid="_x0000_s1099" type="#_x0000_t109" style="position:absolute;margin-left:173.65pt;margin-top:101.4pt;width:72.2pt;height:53.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" fillcolor="#4f81bd [3204]" strokecolor="#243f60 [1604]" strokeweight="2pt">
                <v:textbox>
                  <w:txbxContent>
                    <w:p w14:paraId="6545A179" w14:textId="6C845132" w:rsidR="005378AF" w:rsidRPr="00062FCF" w:rsidRDefault="005378AF" w:rsidP="0051666F">
                      <w:pPr>
                        <w:jc w:val="center"/>
                        <w:rPr>
                          <w:rFonts w:asciiTheme="minorHAnsi" w:hAnsiTheme="minorHAnsi"/>
                          <w:b/>
                          <w:sz w:val="20"/>
                          <w:szCs w:val="20"/>
                        </w:rPr>
                      </w:pPr>
                      <w:r>
                        <w:rPr>
                          <w:rFonts w:asciiTheme="minorHAnsi" w:hAnsiTheme="minorHAnsi"/>
                          <w:b/>
                          <w:sz w:val="20"/>
                          <w:szCs w:val="20"/>
                        </w:rPr>
                        <w:t>Export Data as CSV for Step 9</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14240" behindDoc="0" locked="0" layoutInCell="1" allowOverlap="1" wp14:anchorId="41B8F4C4" wp14:editId="4A66066B">
                <wp:simplePos x="0" y="0"/>
                <wp:positionH relativeFrom="column">
                  <wp:posOffset>606425</wp:posOffset>
                </wp:positionH>
                <wp:positionV relativeFrom="paragraph">
                  <wp:posOffset>1281430</wp:posOffset>
                </wp:positionV>
                <wp:extent cx="1066800" cy="680720"/>
                <wp:effectExtent l="0" t="0" r="25400" b="30480"/>
                <wp:wrapThrough wrapText="bothSides">
                  <wp:wrapPolygon edited="0">
                    <wp:start x="0" y="0"/>
                    <wp:lineTo x="0" y="21761"/>
                    <wp:lineTo x="21600" y="21761"/>
                    <wp:lineTo x="21600" y="0"/>
                    <wp:lineTo x="0" y="0"/>
                  </wp:wrapPolygon>
                </wp:wrapThrough>
                <wp:docPr id="161" name="Alternate Process 161"/>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B32A3" w14:textId="1CE82D19" w:rsidR="005378AF" w:rsidRPr="00062FCF" w:rsidRDefault="005378AF" w:rsidP="0051666F">
                            <w:pPr>
                              <w:jc w:val="center"/>
                              <w:rPr>
                                <w:rFonts w:asciiTheme="minorHAnsi" w:hAnsiTheme="minorHAnsi"/>
                                <w:b/>
                                <w:sz w:val="20"/>
                                <w:szCs w:val="20"/>
                              </w:rPr>
                            </w:pPr>
                            <w:r>
                              <w:rPr>
                                <w:rFonts w:asciiTheme="minorHAnsi" w:hAnsiTheme="minorHAnsi"/>
                                <w:b/>
                                <w:sz w:val="20"/>
                                <w:szCs w:val="20"/>
                              </w:rPr>
                              <w:t>End Merging Summary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F4C4" id="Alternate Process 161" o:spid="_x0000_s1100" type="#_x0000_t176" style="position:absolute;margin-left:47.75pt;margin-top:100.9pt;width:84pt;height:5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" fillcolor="#4f81bd [3204]" strokecolor="#243f60 [1604]" strokeweight="2pt">
                <v:textbox>
                  <w:txbxContent>
                    <w:p w14:paraId="53CB32A3" w14:textId="1CE82D19" w:rsidR="005378AF" w:rsidRPr="00062FCF" w:rsidRDefault="005378AF" w:rsidP="0051666F">
                      <w:pPr>
                        <w:jc w:val="center"/>
                        <w:rPr>
                          <w:rFonts w:asciiTheme="minorHAnsi" w:hAnsiTheme="minorHAnsi"/>
                          <w:b/>
                          <w:sz w:val="20"/>
                          <w:szCs w:val="20"/>
                        </w:rPr>
                      </w:pPr>
                      <w:r>
                        <w:rPr>
                          <w:rFonts w:asciiTheme="minorHAnsi" w:hAnsiTheme="minorHAnsi"/>
                          <w:b/>
                          <w:sz w:val="20"/>
                          <w:szCs w:val="20"/>
                        </w:rPr>
                        <w:t>End Merging Summary Tables</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917312" behindDoc="0" locked="0" layoutInCell="1" allowOverlap="1" wp14:anchorId="5D8C5CD1" wp14:editId="211C012E">
                <wp:simplePos x="0" y="0"/>
                <wp:positionH relativeFrom="column">
                  <wp:posOffset>5481955</wp:posOffset>
                </wp:positionH>
                <wp:positionV relativeFrom="paragraph">
                  <wp:posOffset>828675</wp:posOffset>
                </wp:positionV>
                <wp:extent cx="0" cy="457200"/>
                <wp:effectExtent l="50800" t="0" r="76200" b="76200"/>
                <wp:wrapNone/>
                <wp:docPr id="164" name="Straight Arrow Connector 16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2A8D64F" id="Straight Arrow Connector 164" o:spid="_x0000_s1026" type="#_x0000_t32" style="position:absolute;margin-left:431.65pt;margin-top:65.25pt;width:0;height:36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18336" behindDoc="0" locked="0" layoutInCell="1" allowOverlap="1" wp14:anchorId="76377113" wp14:editId="6695EFC3">
                <wp:simplePos x="0" y="0"/>
                <wp:positionH relativeFrom="column">
                  <wp:posOffset>4491355</wp:posOffset>
                </wp:positionH>
                <wp:positionV relativeFrom="paragraph">
                  <wp:posOffset>1628775</wp:posOffset>
                </wp:positionV>
                <wp:extent cx="533400" cy="0"/>
                <wp:effectExtent l="25400" t="76200" r="0" b="101600"/>
                <wp:wrapNone/>
                <wp:docPr id="165" name="Straight Arrow Connector 16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86BE29E" id="Straight Arrow Connector 165" o:spid="_x0000_s1026" type="#_x0000_t32" style="position:absolute;margin-left:353.65pt;margin-top:128.25pt;width:42pt;height:0;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19360" behindDoc="0" locked="0" layoutInCell="1" allowOverlap="1" wp14:anchorId="6BD854BB" wp14:editId="4C86B336">
                <wp:simplePos x="0" y="0"/>
                <wp:positionH relativeFrom="column">
                  <wp:posOffset>3119755</wp:posOffset>
                </wp:positionH>
                <wp:positionV relativeFrom="paragraph">
                  <wp:posOffset>1628775</wp:posOffset>
                </wp:positionV>
                <wp:extent cx="533400" cy="0"/>
                <wp:effectExtent l="25400" t="76200" r="0" b="101600"/>
                <wp:wrapNone/>
                <wp:docPr id="166" name="Straight Arrow Connector 16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B835915" id="Straight Arrow Connector 166" o:spid="_x0000_s1026" type="#_x0000_t32" style="position:absolute;margin-left:245.65pt;margin-top:128.25pt;width:42pt;height:0;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915264" behindDoc="0" locked="0" layoutInCell="1" allowOverlap="1" wp14:anchorId="72F701F1" wp14:editId="6D9D7462">
                <wp:simplePos x="0" y="0"/>
                <wp:positionH relativeFrom="column">
                  <wp:posOffset>1138555</wp:posOffset>
                </wp:positionH>
                <wp:positionV relativeFrom="paragraph">
                  <wp:posOffset>485775</wp:posOffset>
                </wp:positionV>
                <wp:extent cx="685800" cy="0"/>
                <wp:effectExtent l="0" t="76200" r="50800" b="101600"/>
                <wp:wrapNone/>
                <wp:docPr id="162" name="Straight Arrow Connector 16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5A849B9" id="Straight Arrow Connector 162" o:spid="_x0000_s1026" type="#_x0000_t32" style="position:absolute;margin-left:89.65pt;margin-top:38.25pt;width:54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01952" behindDoc="0" locked="0" layoutInCell="1" allowOverlap="1" wp14:anchorId="1CA8B9A3" wp14:editId="4B71F3A9">
                <wp:simplePos x="0" y="0"/>
                <wp:positionH relativeFrom="column">
                  <wp:posOffset>70485</wp:posOffset>
                </wp:positionH>
                <wp:positionV relativeFrom="paragraph">
                  <wp:posOffset>141605</wp:posOffset>
                </wp:positionV>
                <wp:extent cx="1066800" cy="680720"/>
                <wp:effectExtent l="0" t="0" r="25400" b="30480"/>
                <wp:wrapThrough wrapText="bothSides">
                  <wp:wrapPolygon edited="0">
                    <wp:start x="0" y="0"/>
                    <wp:lineTo x="0" y="21761"/>
                    <wp:lineTo x="21600" y="21761"/>
                    <wp:lineTo x="21600" y="0"/>
                    <wp:lineTo x="0" y="0"/>
                  </wp:wrapPolygon>
                </wp:wrapThrough>
                <wp:docPr id="153" name="Alternate Process 153"/>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16A0C" w14:textId="4FED515E" w:rsidR="005378AF" w:rsidRPr="00062FCF" w:rsidRDefault="005378AF" w:rsidP="000C5AC0">
                            <w:pPr>
                              <w:jc w:val="center"/>
                              <w:rPr>
                                <w:rFonts w:asciiTheme="minorHAnsi" w:hAnsiTheme="minorHAnsi"/>
                                <w:b/>
                                <w:sz w:val="20"/>
                                <w:szCs w:val="20"/>
                              </w:rPr>
                            </w:pPr>
                            <w:r>
                              <w:rPr>
                                <w:rFonts w:asciiTheme="minorHAnsi" w:hAnsiTheme="minorHAnsi"/>
                                <w:b/>
                                <w:sz w:val="20"/>
                                <w:szCs w:val="20"/>
                              </w:rPr>
                              <w:t>Begin Merging Summary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8B9A3" id="Alternate Process 153" o:spid="_x0000_s1101" type="#_x0000_t176" style="position:absolute;margin-left:5.55pt;margin-top:11.15pt;width:84pt;height:53.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" fillcolor="#4f81bd [3204]" strokecolor="#243f60 [1604]" strokeweight="2pt">
                <v:textbox>
                  <w:txbxContent>
                    <w:p w14:paraId="0CB16A0C" w14:textId="4FED515E" w:rsidR="005378AF" w:rsidRPr="00062FCF" w:rsidRDefault="005378AF" w:rsidP="000C5AC0">
                      <w:pPr>
                        <w:jc w:val="center"/>
                        <w:rPr>
                          <w:rFonts w:asciiTheme="minorHAnsi" w:hAnsiTheme="minorHAnsi"/>
                          <w:b/>
                          <w:sz w:val="20"/>
                          <w:szCs w:val="20"/>
                        </w:rPr>
                      </w:pPr>
                      <w:r>
                        <w:rPr>
                          <w:rFonts w:asciiTheme="minorHAnsi" w:hAnsiTheme="minorHAnsi"/>
                          <w:b/>
                          <w:sz w:val="20"/>
                          <w:szCs w:val="20"/>
                        </w:rPr>
                        <w:t>Begin Merging Summary Tables</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08096" behindDoc="0" locked="0" layoutInCell="1" allowOverlap="1" wp14:anchorId="112CAF38" wp14:editId="1ECD7799">
                <wp:simplePos x="0" y="0"/>
                <wp:positionH relativeFrom="column">
                  <wp:posOffset>3881755</wp:posOffset>
                </wp:positionH>
                <wp:positionV relativeFrom="paragraph">
                  <wp:posOffset>137795</wp:posOffset>
                </wp:positionV>
                <wp:extent cx="1980565" cy="684530"/>
                <wp:effectExtent l="0" t="0" r="26035" b="26670"/>
                <wp:wrapThrough wrapText="bothSides">
                  <wp:wrapPolygon edited="0">
                    <wp:start x="0" y="0"/>
                    <wp:lineTo x="0" y="21640"/>
                    <wp:lineTo x="21607" y="21640"/>
                    <wp:lineTo x="21607" y="0"/>
                    <wp:lineTo x="0" y="0"/>
                  </wp:wrapPolygon>
                </wp:wrapThrough>
                <wp:docPr id="156" name="Process 156"/>
                <wp:cNvGraphicFramePr/>
                <a:graphic xmlns:a="http://schemas.openxmlformats.org/drawingml/2006/main">
                  <a:graphicData uri="http://schemas.microsoft.com/office/word/2010/wordprocessingShape">
                    <wps:wsp>
                      <wps:cNvSpPr/>
                      <wps:spPr>
                        <a:xfrm>
                          <a:off x="0" y="0"/>
                          <a:ext cx="198056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E7242" w14:textId="1EA3A5A3" w:rsidR="005378AF" w:rsidRPr="00062FCF" w:rsidRDefault="005378AF" w:rsidP="00162084">
                            <w:pPr>
                              <w:jc w:val="center"/>
                              <w:rPr>
                                <w:rFonts w:asciiTheme="minorHAnsi" w:hAnsiTheme="minorHAnsi"/>
                                <w:b/>
                                <w:sz w:val="20"/>
                                <w:szCs w:val="20"/>
                              </w:rPr>
                            </w:pPr>
                            <w:r>
                              <w:rPr>
                                <w:rFonts w:asciiTheme="minorHAnsi" w:hAnsiTheme="minorHAnsi"/>
                                <w:b/>
                                <w:sz w:val="20"/>
                                <w:szCs w:val="20"/>
                              </w:rPr>
                              <w:t>Match Existing Data with Summary Data. Create New Records where Match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CAF38" id="Process 156" o:spid="_x0000_s1102" type="#_x0000_t109" style="position:absolute;margin-left:305.65pt;margin-top:10.85pt;width:155.95pt;height:53.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" fillcolor="#4f81bd [3204]" strokecolor="#243f60 [1604]" strokeweight="2pt">
                <v:textbox>
                  <w:txbxContent>
                    <w:p w14:paraId="778E7242" w14:textId="1EA3A5A3" w:rsidR="005378AF" w:rsidRPr="00062FCF" w:rsidRDefault="005378AF" w:rsidP="00162084">
                      <w:pPr>
                        <w:jc w:val="center"/>
                        <w:rPr>
                          <w:rFonts w:asciiTheme="minorHAnsi" w:hAnsiTheme="minorHAnsi"/>
                          <w:b/>
                          <w:sz w:val="20"/>
                          <w:szCs w:val="20"/>
                        </w:rPr>
                      </w:pPr>
                      <w:r>
                        <w:rPr>
                          <w:rFonts w:asciiTheme="minorHAnsi" w:hAnsiTheme="minorHAnsi"/>
                          <w:b/>
                          <w:sz w:val="20"/>
                          <w:szCs w:val="20"/>
                        </w:rPr>
                        <w:t>Match Existing Data with Summary Data. Create New Records where Match Not Found</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04000" behindDoc="0" locked="0" layoutInCell="1" allowOverlap="1" wp14:anchorId="11650332" wp14:editId="569EA284">
                <wp:simplePos x="0" y="0"/>
                <wp:positionH relativeFrom="column">
                  <wp:posOffset>1823720</wp:posOffset>
                </wp:positionH>
                <wp:positionV relativeFrom="paragraph">
                  <wp:posOffset>142240</wp:posOffset>
                </wp:positionV>
                <wp:extent cx="1444625" cy="684530"/>
                <wp:effectExtent l="0" t="0" r="28575" b="26670"/>
                <wp:wrapThrough wrapText="bothSides">
                  <wp:wrapPolygon edited="0">
                    <wp:start x="0" y="0"/>
                    <wp:lineTo x="0" y="21640"/>
                    <wp:lineTo x="21647" y="21640"/>
                    <wp:lineTo x="21647" y="0"/>
                    <wp:lineTo x="0" y="0"/>
                  </wp:wrapPolygon>
                </wp:wrapThrough>
                <wp:docPr id="154" name="Process 154"/>
                <wp:cNvGraphicFramePr/>
                <a:graphic xmlns:a="http://schemas.openxmlformats.org/drawingml/2006/main">
                  <a:graphicData uri="http://schemas.microsoft.com/office/word/2010/wordprocessingShape">
                    <wps:wsp>
                      <wps:cNvSpPr/>
                      <wps:spPr>
                        <a:xfrm>
                          <a:off x="0" y="0"/>
                          <a:ext cx="1444625" cy="6845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5FBCA" w14:textId="0C9F4A34" w:rsidR="005378AF" w:rsidRPr="00062FCF" w:rsidRDefault="005378AF" w:rsidP="007C5CE6">
                            <w:pPr>
                              <w:jc w:val="center"/>
                              <w:rPr>
                                <w:rFonts w:asciiTheme="minorHAnsi" w:hAnsiTheme="minorHAnsi"/>
                                <w:b/>
                                <w:sz w:val="20"/>
                                <w:szCs w:val="20"/>
                              </w:rPr>
                            </w:pPr>
                            <w:r>
                              <w:rPr>
                                <w:rFonts w:asciiTheme="minorHAnsi" w:hAnsiTheme="minorHAnsi"/>
                                <w:b/>
                                <w:sz w:val="20"/>
                                <w:szCs w:val="20"/>
                              </w:rPr>
                              <w:t>Repeat Step 3 with Python code aimed at summary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50332" id="Process 154" o:spid="_x0000_s1103" type="#_x0000_t109" style="position:absolute;margin-left:143.6pt;margin-top:11.2pt;width:113.75pt;height:53.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" fillcolor="#4f81bd [3204]" strokecolor="#243f60 [1604]" strokeweight="2pt">
                <v:textbox>
                  <w:txbxContent>
                    <w:p w14:paraId="4A85FBCA" w14:textId="0C9F4A34" w:rsidR="005378AF" w:rsidRPr="00062FCF" w:rsidRDefault="005378AF" w:rsidP="007C5CE6">
                      <w:pPr>
                        <w:jc w:val="center"/>
                        <w:rPr>
                          <w:rFonts w:asciiTheme="minorHAnsi" w:hAnsiTheme="minorHAnsi"/>
                          <w:b/>
                          <w:sz w:val="20"/>
                          <w:szCs w:val="20"/>
                        </w:rPr>
                      </w:pPr>
                      <w:r>
                        <w:rPr>
                          <w:rFonts w:asciiTheme="minorHAnsi" w:hAnsiTheme="minorHAnsi"/>
                          <w:b/>
                          <w:sz w:val="20"/>
                          <w:szCs w:val="20"/>
                        </w:rPr>
                        <w:t>Repeat Step 3 with Python code aimed at summary tables</w:t>
                      </w:r>
                    </w:p>
                  </w:txbxContent>
                </v:textbox>
                <w10:wrap type="through"/>
              </v:shape>
            </w:pict>
          </mc:Fallback>
        </mc:AlternateContent>
      </w:r>
      <w:r>
        <w:rPr>
          <w:noProof/>
        </w:rPr>
        <mc:AlternateContent>
          <mc:Choice Requires="wps">
            <w:drawing>
              <wp:anchor distT="0" distB="0" distL="114300" distR="114300" simplePos="0" relativeHeight="251916288" behindDoc="0" locked="0" layoutInCell="1" allowOverlap="1" wp14:anchorId="3254A5E7" wp14:editId="1B7E480C">
                <wp:simplePos x="0" y="0"/>
                <wp:positionH relativeFrom="column">
                  <wp:posOffset>3272155</wp:posOffset>
                </wp:positionH>
                <wp:positionV relativeFrom="paragraph">
                  <wp:posOffset>485775</wp:posOffset>
                </wp:positionV>
                <wp:extent cx="609600" cy="0"/>
                <wp:effectExtent l="0" t="76200" r="50800" b="101600"/>
                <wp:wrapNone/>
                <wp:docPr id="163" name="Straight Arrow Connector 16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3872B4E" id="Straight Arrow Connector 163" o:spid="_x0000_s1026" type="#_x0000_t32" style="position:absolute;margin-left:257.65pt;margin-top:38.25pt;width:48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20384" behindDoc="0" locked="0" layoutInCell="1" allowOverlap="1" wp14:anchorId="24A499E4" wp14:editId="5A3417B4">
                <wp:simplePos x="0" y="0"/>
                <wp:positionH relativeFrom="column">
                  <wp:posOffset>1671955</wp:posOffset>
                </wp:positionH>
                <wp:positionV relativeFrom="paragraph">
                  <wp:posOffset>1628775</wp:posOffset>
                </wp:positionV>
                <wp:extent cx="533400" cy="0"/>
                <wp:effectExtent l="25400" t="76200" r="0" b="101600"/>
                <wp:wrapNone/>
                <wp:docPr id="167" name="Straight Arrow Connector 16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5B32A9D" id="Straight Arrow Connector 167" o:spid="_x0000_s1026" type="#_x0000_t32" style="position:absolute;margin-left:131.65pt;margin-top:128.25pt;width:42pt;height:0;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" strokecolor="#4579b8 [3044]">
                <v:stroke endarrow="block"/>
              </v:shape>
            </w:pict>
          </mc:Fallback>
        </mc:AlternateContent>
      </w:r>
    </w:p>
    <w:p w14:paraId="3F732763" w14:textId="77777777" w:rsidR="00605AD1" w:rsidRDefault="00605AD1" w:rsidP="00605AD1"/>
    <w:p w14:paraId="3FBADBEE" w14:textId="77777777" w:rsidR="00605AD1" w:rsidRDefault="00605AD1" w:rsidP="00605AD1"/>
    <w:p w14:paraId="7E940090" w14:textId="77777777" w:rsidR="00605AD1" w:rsidRDefault="00605AD1" w:rsidP="00605AD1"/>
    <w:p w14:paraId="0EE6A2FB" w14:textId="77777777" w:rsidR="00605AD1" w:rsidRDefault="00605AD1" w:rsidP="00605AD1"/>
    <w:p w14:paraId="410724AA" w14:textId="5CE000F2" w:rsidR="00605AD1" w:rsidRPr="00605AD1" w:rsidRDefault="00605AD1" w:rsidP="006B59DA"/>
    <w:p w14:paraId="5FD97DE9" w14:textId="4EAF7DBC" w:rsidR="001475E2" w:rsidRPr="001475E2" w:rsidRDefault="001475E2" w:rsidP="001475E2"/>
    <w:p w14:paraId="0E4A70F0" w14:textId="45CF2BBD" w:rsidR="002008B9" w:rsidRDefault="002008B9" w:rsidP="00717C5E">
      <w:pPr>
        <w:pStyle w:val="Heading1"/>
      </w:pPr>
    </w:p>
    <w:p w14:paraId="15B949E8" w14:textId="77777777" w:rsidR="00605AD1" w:rsidRDefault="00605AD1">
      <w:pPr>
        <w:spacing w:after="200" w:line="276" w:lineRule="auto"/>
      </w:pPr>
    </w:p>
    <w:p w14:paraId="591F4E85" w14:textId="77777777" w:rsidR="006F36A0" w:rsidRDefault="006F36A0">
      <w:pPr>
        <w:spacing w:after="200" w:line="276" w:lineRule="auto"/>
      </w:pPr>
    </w:p>
    <w:p w14:paraId="00550EAB" w14:textId="5A20713D" w:rsidR="00605AD1" w:rsidRDefault="00605AD1" w:rsidP="00605AD1">
      <w:pPr>
        <w:pStyle w:val="Heading2"/>
      </w:pPr>
      <w:bookmarkStart w:id="16" w:name="_Toc458347042"/>
      <w:r>
        <w:t>Step 9: Clean Up</w:t>
      </w:r>
      <w:bookmarkEnd w:id="16"/>
    </w:p>
    <w:p w14:paraId="29A51711" w14:textId="2555D88B" w:rsidR="00605AD1" w:rsidRDefault="004F21F4" w:rsidP="00605AD1">
      <w:r w:rsidRPr="00BA4E49">
        <w:rPr>
          <w:rFonts w:asciiTheme="minorHAnsi" w:hAnsiTheme="minorHAnsi"/>
          <w:noProof/>
          <w:sz w:val="20"/>
          <w:szCs w:val="20"/>
        </w:rPr>
        <mc:AlternateContent>
          <mc:Choice Requires="wps">
            <w:drawing>
              <wp:anchor distT="0" distB="0" distL="114300" distR="114300" simplePos="0" relativeHeight="251922432" behindDoc="0" locked="0" layoutInCell="1" allowOverlap="1" wp14:anchorId="7EB869DD" wp14:editId="7C7911EC">
                <wp:simplePos x="0" y="0"/>
                <wp:positionH relativeFrom="column">
                  <wp:posOffset>69215</wp:posOffset>
                </wp:positionH>
                <wp:positionV relativeFrom="paragraph">
                  <wp:posOffset>179070</wp:posOffset>
                </wp:positionV>
                <wp:extent cx="847090" cy="1033145"/>
                <wp:effectExtent l="0" t="0" r="16510" b="33655"/>
                <wp:wrapThrough wrapText="bothSides">
                  <wp:wrapPolygon edited="0">
                    <wp:start x="0" y="0"/>
                    <wp:lineTo x="0" y="21773"/>
                    <wp:lineTo x="21373" y="21773"/>
                    <wp:lineTo x="21373" y="0"/>
                    <wp:lineTo x="0" y="0"/>
                  </wp:wrapPolygon>
                </wp:wrapThrough>
                <wp:docPr id="168" name="Alternate Process 168"/>
                <wp:cNvGraphicFramePr/>
                <a:graphic xmlns:a="http://schemas.openxmlformats.org/drawingml/2006/main">
                  <a:graphicData uri="http://schemas.microsoft.com/office/word/2010/wordprocessingShape">
                    <wps:wsp>
                      <wps:cNvSpPr/>
                      <wps:spPr>
                        <a:xfrm>
                          <a:off x="0" y="0"/>
                          <a:ext cx="847090" cy="10331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FB08B"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Begin Clean 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69DD" id="Alternate Process 168" o:spid="_x0000_s1104" type="#_x0000_t176" style="position:absolute;margin-left:5.45pt;margin-top:14.1pt;width:66.7pt;height:81.3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" fillcolor="#4f81bd [3204]" strokecolor="#243f60 [1604]" strokeweight="2pt">
                <v:textbox>
                  <w:txbxContent>
                    <w:p w14:paraId="08BFB08B"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Begin Clean Up Process</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3456" behindDoc="0" locked="0" layoutInCell="1" allowOverlap="1" wp14:anchorId="4BE3A3EB" wp14:editId="77143B8B">
                <wp:simplePos x="0" y="0"/>
                <wp:positionH relativeFrom="column">
                  <wp:posOffset>1373505</wp:posOffset>
                </wp:positionH>
                <wp:positionV relativeFrom="paragraph">
                  <wp:posOffset>188595</wp:posOffset>
                </wp:positionV>
                <wp:extent cx="836295" cy="1023620"/>
                <wp:effectExtent l="0" t="0" r="27305" b="17780"/>
                <wp:wrapThrough wrapText="bothSides">
                  <wp:wrapPolygon edited="0">
                    <wp:start x="0" y="0"/>
                    <wp:lineTo x="0" y="21439"/>
                    <wp:lineTo x="21649" y="21439"/>
                    <wp:lineTo x="21649" y="0"/>
                    <wp:lineTo x="0" y="0"/>
                  </wp:wrapPolygon>
                </wp:wrapThrough>
                <wp:docPr id="169" name="Process 169"/>
                <wp:cNvGraphicFramePr/>
                <a:graphic xmlns:a="http://schemas.openxmlformats.org/drawingml/2006/main">
                  <a:graphicData uri="http://schemas.microsoft.com/office/word/2010/wordprocessingShape">
                    <wps:wsp>
                      <wps:cNvSpPr/>
                      <wps:spPr>
                        <a:xfrm>
                          <a:off x="0" y="0"/>
                          <a:ext cx="836295" cy="10236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6DC9D"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Load CSV into OpenRefine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3A3EB" id="Process 169" o:spid="_x0000_s1105" type="#_x0000_t109" style="position:absolute;margin-left:108.15pt;margin-top:14.85pt;width:65.85pt;height:80.6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" fillcolor="#4f81bd [3204]" strokecolor="#243f60 [1604]" strokeweight="2pt">
                <v:textbox>
                  <w:txbxContent>
                    <w:p w14:paraId="23E6DC9D"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Load CSV into OpenRefine</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4480" behindDoc="0" locked="0" layoutInCell="1" allowOverlap="1" wp14:anchorId="5E3D4725" wp14:editId="6FDF35D3">
                <wp:simplePos x="0" y="0"/>
                <wp:positionH relativeFrom="column">
                  <wp:posOffset>2668270</wp:posOffset>
                </wp:positionH>
                <wp:positionV relativeFrom="paragraph">
                  <wp:posOffset>179070</wp:posOffset>
                </wp:positionV>
                <wp:extent cx="685800" cy="1033145"/>
                <wp:effectExtent l="0" t="0" r="25400" b="33655"/>
                <wp:wrapThrough wrapText="bothSides">
                  <wp:wrapPolygon edited="0">
                    <wp:start x="0" y="0"/>
                    <wp:lineTo x="0" y="21773"/>
                    <wp:lineTo x="21600" y="21773"/>
                    <wp:lineTo x="21600" y="0"/>
                    <wp:lineTo x="0" y="0"/>
                  </wp:wrapPolygon>
                </wp:wrapThrough>
                <wp:docPr id="170" name="Process 170"/>
                <wp:cNvGraphicFramePr/>
                <a:graphic xmlns:a="http://schemas.openxmlformats.org/drawingml/2006/main">
                  <a:graphicData uri="http://schemas.microsoft.com/office/word/2010/wordprocessingShape">
                    <wps:wsp>
                      <wps:cNvSpPr/>
                      <wps:spPr>
                        <a:xfrm>
                          <a:off x="0" y="0"/>
                          <a:ext cx="685800"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A5C47"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 xml:space="preserve">Correct Spellings for Recall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4725" id="Process 170" o:spid="_x0000_s1106" type="#_x0000_t109" style="position:absolute;margin-left:210.1pt;margin-top:14.1pt;width:54pt;height:81.3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" fillcolor="#4f81bd [3204]" strokecolor="#243f60 [1604]" strokeweight="2pt">
                <v:textbox>
                  <w:txbxContent>
                    <w:p w14:paraId="1FCA5C47"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 xml:space="preserve">Correct Spellings for Recall Class </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5504" behindDoc="0" locked="0" layoutInCell="1" allowOverlap="1" wp14:anchorId="6120C242" wp14:editId="40C93950">
                <wp:simplePos x="0" y="0"/>
                <wp:positionH relativeFrom="column">
                  <wp:posOffset>3815715</wp:posOffset>
                </wp:positionH>
                <wp:positionV relativeFrom="paragraph">
                  <wp:posOffset>179070</wp:posOffset>
                </wp:positionV>
                <wp:extent cx="908685" cy="1033145"/>
                <wp:effectExtent l="0" t="0" r="31115" b="33655"/>
                <wp:wrapThrough wrapText="bothSides">
                  <wp:wrapPolygon edited="0">
                    <wp:start x="0" y="0"/>
                    <wp:lineTo x="0" y="21773"/>
                    <wp:lineTo x="21736" y="21773"/>
                    <wp:lineTo x="21736" y="0"/>
                    <wp:lineTo x="0" y="0"/>
                  </wp:wrapPolygon>
                </wp:wrapThrough>
                <wp:docPr id="171" name="Process 171"/>
                <wp:cNvGraphicFramePr/>
                <a:graphic xmlns:a="http://schemas.openxmlformats.org/drawingml/2006/main">
                  <a:graphicData uri="http://schemas.microsoft.com/office/word/2010/wordprocessingShape">
                    <wps:wsp>
                      <wps:cNvSpPr/>
                      <wps:spPr>
                        <a:xfrm>
                          <a:off x="0" y="0"/>
                          <a:ext cx="908685"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0EE26"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 xml:space="preserve">Convert Recalled Amount to Numbers, Drop Non-Numbers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C242" id="Process 171" o:spid="_x0000_s1107" type="#_x0000_t109" style="position:absolute;margin-left:300.45pt;margin-top:14.1pt;width:71.55pt;height:81.3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" fillcolor="#4f81bd [3204]" strokecolor="#243f60 [1604]" strokeweight="2pt">
                <v:textbox>
                  <w:txbxContent>
                    <w:p w14:paraId="6AD0EE26"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 xml:space="preserve">Convert Recalled Amount to Numbers, Drop Non-Numbers </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6528" behindDoc="0" locked="0" layoutInCell="1" allowOverlap="1" wp14:anchorId="02A89C04" wp14:editId="1975F2CA">
                <wp:simplePos x="0" y="0"/>
                <wp:positionH relativeFrom="column">
                  <wp:posOffset>5184140</wp:posOffset>
                </wp:positionH>
                <wp:positionV relativeFrom="paragraph">
                  <wp:posOffset>179070</wp:posOffset>
                </wp:positionV>
                <wp:extent cx="833120" cy="1033145"/>
                <wp:effectExtent l="0" t="0" r="30480" b="33655"/>
                <wp:wrapThrough wrapText="bothSides">
                  <wp:wrapPolygon edited="0">
                    <wp:start x="0" y="0"/>
                    <wp:lineTo x="0" y="21773"/>
                    <wp:lineTo x="21732" y="21773"/>
                    <wp:lineTo x="21732" y="0"/>
                    <wp:lineTo x="0" y="0"/>
                  </wp:wrapPolygon>
                </wp:wrapThrough>
                <wp:docPr id="172" name="Process 172"/>
                <wp:cNvGraphicFramePr/>
                <a:graphic xmlns:a="http://schemas.openxmlformats.org/drawingml/2006/main">
                  <a:graphicData uri="http://schemas.microsoft.com/office/word/2010/wordprocessingShape">
                    <wps:wsp>
                      <wps:cNvSpPr/>
                      <wps:spPr>
                        <a:xfrm>
                          <a:off x="0" y="0"/>
                          <a:ext cx="833120" cy="1033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28F99"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Convert Recovered Amount to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89C04" id="Process 172" o:spid="_x0000_s1108" type="#_x0000_t109" style="position:absolute;margin-left:408.2pt;margin-top:14.1pt;width:65.6pt;height:81.3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" fillcolor="#4f81bd [3204]" strokecolor="#243f60 [1604]" strokeweight="2pt">
                <v:textbox>
                  <w:txbxContent>
                    <w:p w14:paraId="63728F99"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Convert Recovered Amount to Numbers</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7552" behindDoc="0" locked="0" layoutInCell="1" allowOverlap="1" wp14:anchorId="5CEFDEBD" wp14:editId="7940E1B5">
                <wp:simplePos x="0" y="0"/>
                <wp:positionH relativeFrom="column">
                  <wp:posOffset>5028565</wp:posOffset>
                </wp:positionH>
                <wp:positionV relativeFrom="paragraph">
                  <wp:posOffset>1494790</wp:posOffset>
                </wp:positionV>
                <wp:extent cx="989330" cy="911860"/>
                <wp:effectExtent l="0" t="0" r="26670" b="27940"/>
                <wp:wrapThrough wrapText="bothSides">
                  <wp:wrapPolygon edited="0">
                    <wp:start x="0" y="0"/>
                    <wp:lineTo x="0" y="21660"/>
                    <wp:lineTo x="21628" y="21660"/>
                    <wp:lineTo x="21628" y="0"/>
                    <wp:lineTo x="0" y="0"/>
                  </wp:wrapPolygon>
                </wp:wrapThrough>
                <wp:docPr id="173" name="Process 173"/>
                <wp:cNvGraphicFramePr/>
                <a:graphic xmlns:a="http://schemas.openxmlformats.org/drawingml/2006/main">
                  <a:graphicData uri="http://schemas.microsoft.com/office/word/2010/wordprocessingShape">
                    <wps:wsp>
                      <wps:cNvSpPr/>
                      <wps:spPr>
                        <a:xfrm>
                          <a:off x="0" y="0"/>
                          <a:ext cx="98933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43CEC"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Convert Dates to Date Field, Clean Up Misformatting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FDEBD" id="Process 173" o:spid="_x0000_s1109" type="#_x0000_t109" style="position:absolute;margin-left:395.95pt;margin-top:117.7pt;width:77.9pt;height:71.8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" fillcolor="#4f81bd [3204]" strokecolor="#243f60 [1604]" strokeweight="2pt">
                <v:textbox>
                  <w:txbxContent>
                    <w:p w14:paraId="22143CEC"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Convert Dates to Date Field, Clean Up Misformatting</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8576" behindDoc="0" locked="0" layoutInCell="1" allowOverlap="1" wp14:anchorId="491FCFEB" wp14:editId="64784B40">
                <wp:simplePos x="0" y="0"/>
                <wp:positionH relativeFrom="column">
                  <wp:posOffset>3806190</wp:posOffset>
                </wp:positionH>
                <wp:positionV relativeFrom="paragraph">
                  <wp:posOffset>1494790</wp:posOffset>
                </wp:positionV>
                <wp:extent cx="842010" cy="911860"/>
                <wp:effectExtent l="0" t="0" r="21590" b="27940"/>
                <wp:wrapThrough wrapText="bothSides">
                  <wp:wrapPolygon edited="0">
                    <wp:start x="0" y="0"/>
                    <wp:lineTo x="0" y="21660"/>
                    <wp:lineTo x="21502" y="21660"/>
                    <wp:lineTo x="21502" y="0"/>
                    <wp:lineTo x="0" y="0"/>
                  </wp:wrapPolygon>
                </wp:wrapThrough>
                <wp:docPr id="174" name="Process 174"/>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D822F"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Add “Type” Column and add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CFEB" id="Process 174" o:spid="_x0000_s1110" type="#_x0000_t109" style="position:absolute;margin-left:299.7pt;margin-top:117.7pt;width:66.3pt;height:71.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" fillcolor="#4f81bd [3204]" strokecolor="#243f60 [1604]" strokeweight="2pt">
                <v:textbox>
                  <w:txbxContent>
                    <w:p w14:paraId="186D822F"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Add “Type” Column and add Types</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29600" behindDoc="0" locked="0" layoutInCell="1" allowOverlap="1" wp14:anchorId="75EBD121" wp14:editId="72C2DAFE">
                <wp:simplePos x="0" y="0"/>
                <wp:positionH relativeFrom="column">
                  <wp:posOffset>2592070</wp:posOffset>
                </wp:positionH>
                <wp:positionV relativeFrom="paragraph">
                  <wp:posOffset>1494790</wp:posOffset>
                </wp:positionV>
                <wp:extent cx="842010" cy="911860"/>
                <wp:effectExtent l="0" t="0" r="21590" b="27940"/>
                <wp:wrapThrough wrapText="bothSides">
                  <wp:wrapPolygon edited="0">
                    <wp:start x="0" y="0"/>
                    <wp:lineTo x="0" y="21660"/>
                    <wp:lineTo x="21502" y="21660"/>
                    <wp:lineTo x="21502" y="0"/>
                    <wp:lineTo x="0" y="0"/>
                  </wp:wrapPolygon>
                </wp:wrapThrough>
                <wp:docPr id="175" name="Process 175"/>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508D3"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Add “Reason” Column and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BD121" id="Process 175" o:spid="_x0000_s1111" type="#_x0000_t109" style="position:absolute;margin-left:204.1pt;margin-top:117.7pt;width:66.3pt;height:71.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" fillcolor="#4f81bd [3204]" strokecolor="#243f60 [1604]" strokeweight="2pt">
                <v:textbox>
                  <w:txbxContent>
                    <w:p w14:paraId="64A508D3"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Add “Reason” Column and Cluster</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30624" behindDoc="0" locked="0" layoutInCell="1" allowOverlap="1" wp14:anchorId="385833CA" wp14:editId="2AC7AD6B">
                <wp:simplePos x="0" y="0"/>
                <wp:positionH relativeFrom="column">
                  <wp:posOffset>0</wp:posOffset>
                </wp:positionH>
                <wp:positionV relativeFrom="paragraph">
                  <wp:posOffset>1494790</wp:posOffset>
                </wp:positionV>
                <wp:extent cx="760730" cy="911860"/>
                <wp:effectExtent l="0" t="0" r="26670" b="27940"/>
                <wp:wrapThrough wrapText="bothSides">
                  <wp:wrapPolygon edited="0">
                    <wp:start x="0" y="0"/>
                    <wp:lineTo x="0" y="21660"/>
                    <wp:lineTo x="21636" y="21660"/>
                    <wp:lineTo x="21636" y="0"/>
                    <wp:lineTo x="0" y="0"/>
                  </wp:wrapPolygon>
                </wp:wrapThrough>
                <wp:docPr id="176" name="Alternate Process 176"/>
                <wp:cNvGraphicFramePr/>
                <a:graphic xmlns:a="http://schemas.openxmlformats.org/drawingml/2006/main">
                  <a:graphicData uri="http://schemas.microsoft.com/office/word/2010/wordprocessingShape">
                    <wps:wsp>
                      <wps:cNvSpPr/>
                      <wps:spPr>
                        <a:xfrm>
                          <a:off x="0" y="0"/>
                          <a:ext cx="760730" cy="9118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F4199"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End Clean 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33CA" id="Alternate Process 176" o:spid="_x0000_s1112" type="#_x0000_t176" style="position:absolute;margin-left:0;margin-top:117.7pt;width:59.9pt;height:71.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" fillcolor="#4f81bd [3204]" strokecolor="#243f60 [1604]" strokeweight="2pt">
                <v:textbox>
                  <w:txbxContent>
                    <w:p w14:paraId="6A1F4199"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End Clean Up Process</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931648" behindDoc="0" locked="0" layoutInCell="1" allowOverlap="1" wp14:anchorId="49549DF7" wp14:editId="4E3CDA21">
                <wp:simplePos x="0" y="0"/>
                <wp:positionH relativeFrom="column">
                  <wp:posOffset>920750</wp:posOffset>
                </wp:positionH>
                <wp:positionV relativeFrom="paragraph">
                  <wp:posOffset>537845</wp:posOffset>
                </wp:positionV>
                <wp:extent cx="457200" cy="0"/>
                <wp:effectExtent l="0" t="76200" r="50800" b="101600"/>
                <wp:wrapNone/>
                <wp:docPr id="177" name="Straight Arrow Connector 17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B73DD9E" id="Straight Arrow Connector 177" o:spid="_x0000_s1026" type="#_x0000_t32" style="position:absolute;margin-left:72.5pt;margin-top:42.35pt;width:3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2672" behindDoc="0" locked="0" layoutInCell="1" allowOverlap="1" wp14:anchorId="0F89162F" wp14:editId="1924B5A9">
                <wp:simplePos x="0" y="0"/>
                <wp:positionH relativeFrom="column">
                  <wp:posOffset>4649470</wp:posOffset>
                </wp:positionH>
                <wp:positionV relativeFrom="paragraph">
                  <wp:posOffset>1908175</wp:posOffset>
                </wp:positionV>
                <wp:extent cx="381000" cy="0"/>
                <wp:effectExtent l="25400" t="76200" r="0" b="101600"/>
                <wp:wrapNone/>
                <wp:docPr id="178" name="Straight Arrow Connector 17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B8A8EA5" id="Straight Arrow Connector 178" o:spid="_x0000_s1026" type="#_x0000_t32" style="position:absolute;margin-left:366.1pt;margin-top:150.25pt;width:30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3696" behindDoc="0" locked="0" layoutInCell="1" allowOverlap="1" wp14:anchorId="3059CACB" wp14:editId="7FC5A2A3">
                <wp:simplePos x="0" y="0"/>
                <wp:positionH relativeFrom="column">
                  <wp:posOffset>3430270</wp:posOffset>
                </wp:positionH>
                <wp:positionV relativeFrom="paragraph">
                  <wp:posOffset>1908175</wp:posOffset>
                </wp:positionV>
                <wp:extent cx="381000" cy="0"/>
                <wp:effectExtent l="25400" t="76200" r="0" b="101600"/>
                <wp:wrapNone/>
                <wp:docPr id="179" name="Straight Arrow Connector 17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EFBAED1" id="Straight Arrow Connector 179" o:spid="_x0000_s1026" type="#_x0000_t32" style="position:absolute;margin-left:270.1pt;margin-top:150.25pt;width:30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4720" behindDoc="0" locked="0" layoutInCell="1" allowOverlap="1" wp14:anchorId="5BFD3FB3" wp14:editId="1D8192DE">
                <wp:simplePos x="0" y="0"/>
                <wp:positionH relativeFrom="column">
                  <wp:posOffset>761365</wp:posOffset>
                </wp:positionH>
                <wp:positionV relativeFrom="paragraph">
                  <wp:posOffset>1910715</wp:posOffset>
                </wp:positionV>
                <wp:extent cx="457200" cy="0"/>
                <wp:effectExtent l="25400" t="76200" r="0" b="101600"/>
                <wp:wrapNone/>
                <wp:docPr id="180" name="Straight Arrow Connector 18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2082E19" id="Straight Arrow Connector 180" o:spid="_x0000_s1026" type="#_x0000_t32" style="position:absolute;margin-left:59.95pt;margin-top:150.45pt;width:36pt;height:0;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5744" behindDoc="0" locked="0" layoutInCell="1" allowOverlap="1" wp14:anchorId="0EEC0427" wp14:editId="0F67F3CF">
                <wp:simplePos x="0" y="0"/>
                <wp:positionH relativeFrom="column">
                  <wp:posOffset>2212340</wp:posOffset>
                </wp:positionH>
                <wp:positionV relativeFrom="paragraph">
                  <wp:posOffset>538480</wp:posOffset>
                </wp:positionV>
                <wp:extent cx="457200" cy="0"/>
                <wp:effectExtent l="0" t="76200" r="50800" b="101600"/>
                <wp:wrapNone/>
                <wp:docPr id="181" name="Straight Arrow Connector 18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AFF37EE" id="Straight Arrow Connector 181" o:spid="_x0000_s1026" type="#_x0000_t32" style="position:absolute;margin-left:174.2pt;margin-top:42.4pt;width:36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6768" behindDoc="0" locked="0" layoutInCell="1" allowOverlap="1" wp14:anchorId="2201030D" wp14:editId="1BDEBBB4">
                <wp:simplePos x="0" y="0"/>
                <wp:positionH relativeFrom="column">
                  <wp:posOffset>3355340</wp:posOffset>
                </wp:positionH>
                <wp:positionV relativeFrom="paragraph">
                  <wp:posOffset>538480</wp:posOffset>
                </wp:positionV>
                <wp:extent cx="457200" cy="0"/>
                <wp:effectExtent l="0" t="76200" r="50800" b="101600"/>
                <wp:wrapNone/>
                <wp:docPr id="182" name="Straight Arrow Connector 18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72439F4" id="Straight Arrow Connector 182" o:spid="_x0000_s1026" type="#_x0000_t32" style="position:absolute;margin-left:264.2pt;margin-top:42.4pt;width:36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" strokecolor="#4579b8 [3044]">
                <v:stroke endarrow="block"/>
              </v:shape>
            </w:pict>
          </mc:Fallback>
        </mc:AlternateContent>
      </w:r>
      <w:r>
        <w:rPr>
          <w:rFonts w:asciiTheme="minorHAnsi" w:hAnsiTheme="minorHAnsi"/>
          <w:noProof/>
          <w:sz w:val="20"/>
          <w:szCs w:val="20"/>
        </w:rPr>
        <mc:AlternateContent>
          <mc:Choice Requires="wps">
            <w:drawing>
              <wp:anchor distT="0" distB="0" distL="114300" distR="114300" simplePos="0" relativeHeight="251937792" behindDoc="0" locked="0" layoutInCell="1" allowOverlap="1" wp14:anchorId="4AD3A1C9" wp14:editId="18C30ED0">
                <wp:simplePos x="0" y="0"/>
                <wp:positionH relativeFrom="column">
                  <wp:posOffset>4726940</wp:posOffset>
                </wp:positionH>
                <wp:positionV relativeFrom="paragraph">
                  <wp:posOffset>538480</wp:posOffset>
                </wp:positionV>
                <wp:extent cx="457200" cy="0"/>
                <wp:effectExtent l="0" t="76200" r="50800" b="101600"/>
                <wp:wrapNone/>
                <wp:docPr id="183" name="Straight Arrow Connector 18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E60D16E" id="Straight Arrow Connector 183" o:spid="_x0000_s1026" type="#_x0000_t32" style="position:absolute;margin-left:372.2pt;margin-top:42.4pt;width:36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38816" behindDoc="0" locked="0" layoutInCell="1" allowOverlap="1" wp14:anchorId="7869818A" wp14:editId="029B76F5">
                <wp:simplePos x="0" y="0"/>
                <wp:positionH relativeFrom="column">
                  <wp:posOffset>1221105</wp:posOffset>
                </wp:positionH>
                <wp:positionV relativeFrom="paragraph">
                  <wp:posOffset>1494790</wp:posOffset>
                </wp:positionV>
                <wp:extent cx="842010" cy="911860"/>
                <wp:effectExtent l="0" t="0" r="21590" b="27940"/>
                <wp:wrapThrough wrapText="bothSides">
                  <wp:wrapPolygon edited="0">
                    <wp:start x="0" y="0"/>
                    <wp:lineTo x="0" y="21660"/>
                    <wp:lineTo x="21502" y="21660"/>
                    <wp:lineTo x="21502" y="0"/>
                    <wp:lineTo x="0" y="0"/>
                  </wp:wrapPolygon>
                </wp:wrapThrough>
                <wp:docPr id="184" name="Process 184"/>
                <wp:cNvGraphicFramePr/>
                <a:graphic xmlns:a="http://schemas.openxmlformats.org/drawingml/2006/main">
                  <a:graphicData uri="http://schemas.microsoft.com/office/word/2010/wordprocessingShape">
                    <wps:wsp>
                      <wps:cNvSpPr/>
                      <wps:spPr>
                        <a:xfrm>
                          <a:off x="0" y="0"/>
                          <a:ext cx="842010" cy="911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ECA0B"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Export Data into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818A" id="Process 184" o:spid="_x0000_s1113" type="#_x0000_t109" style="position:absolute;margin-left:96.15pt;margin-top:117.7pt;width:66.3pt;height:71.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" fillcolor="#4f81bd [3204]" strokecolor="#243f60 [1604]" strokeweight="2pt">
                <v:textbox>
                  <w:txbxContent>
                    <w:p w14:paraId="2C1ECA0B" w14:textId="77777777" w:rsidR="005378AF" w:rsidRPr="00062FCF" w:rsidRDefault="005378AF" w:rsidP="004F21F4">
                      <w:pPr>
                        <w:jc w:val="center"/>
                        <w:rPr>
                          <w:rFonts w:asciiTheme="minorHAnsi" w:hAnsiTheme="minorHAnsi"/>
                          <w:b/>
                          <w:sz w:val="20"/>
                          <w:szCs w:val="20"/>
                        </w:rPr>
                      </w:pPr>
                      <w:r>
                        <w:rPr>
                          <w:rFonts w:asciiTheme="minorHAnsi" w:hAnsiTheme="minorHAnsi"/>
                          <w:b/>
                          <w:sz w:val="20"/>
                          <w:szCs w:val="20"/>
                        </w:rPr>
                        <w:t>Export Data into CSV file</w:t>
                      </w:r>
                    </w:p>
                  </w:txbxContent>
                </v:textbox>
                <w10:wrap type="through"/>
              </v:shape>
            </w:pict>
          </mc:Fallback>
        </mc:AlternateContent>
      </w:r>
      <w:r>
        <w:rPr>
          <w:rFonts w:asciiTheme="minorHAnsi" w:hAnsiTheme="minorHAnsi"/>
          <w:noProof/>
          <w:sz w:val="20"/>
          <w:szCs w:val="20"/>
        </w:rPr>
        <mc:AlternateContent>
          <mc:Choice Requires="wps">
            <w:drawing>
              <wp:anchor distT="0" distB="0" distL="114300" distR="114300" simplePos="0" relativeHeight="251939840" behindDoc="0" locked="0" layoutInCell="1" allowOverlap="1" wp14:anchorId="212F572B" wp14:editId="302FCF03">
                <wp:simplePos x="0" y="0"/>
                <wp:positionH relativeFrom="column">
                  <wp:posOffset>2059940</wp:posOffset>
                </wp:positionH>
                <wp:positionV relativeFrom="paragraph">
                  <wp:posOffset>1910080</wp:posOffset>
                </wp:positionV>
                <wp:extent cx="533400" cy="0"/>
                <wp:effectExtent l="25400" t="76200" r="0" b="101600"/>
                <wp:wrapNone/>
                <wp:docPr id="185" name="Straight Arrow Connector 18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5051BDF" id="Straight Arrow Connector 185" o:spid="_x0000_s1026" type="#_x0000_t32" style="position:absolute;margin-left:162.2pt;margin-top:150.4pt;width:42pt;height:0;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" strokecolor="#4579b8 [3044]">
                <v:stroke endarrow="block"/>
              </v:shape>
            </w:pict>
          </mc:Fallback>
        </mc:AlternateContent>
      </w:r>
    </w:p>
    <w:p w14:paraId="3D72AA3D" w14:textId="77777777" w:rsidR="00605AD1" w:rsidRDefault="00605AD1" w:rsidP="00605AD1"/>
    <w:p w14:paraId="72F9AF70" w14:textId="77777777" w:rsidR="00605AD1" w:rsidRDefault="00605AD1" w:rsidP="00605AD1"/>
    <w:p w14:paraId="6FCC4E40" w14:textId="77777777" w:rsidR="00605AD1" w:rsidRDefault="00605AD1" w:rsidP="00605AD1"/>
    <w:p w14:paraId="0BE2E31E" w14:textId="631AB755" w:rsidR="00605AD1" w:rsidRDefault="00605AD1" w:rsidP="00605AD1"/>
    <w:p w14:paraId="1A2F9EBD" w14:textId="2EB7E199" w:rsidR="00605AD1" w:rsidRDefault="00605AD1" w:rsidP="00605AD1"/>
    <w:p w14:paraId="2FE96BEA" w14:textId="5F56786E" w:rsidR="00605AD1" w:rsidRDefault="0038039D" w:rsidP="00605AD1">
      <w:r>
        <w:rPr>
          <w:rFonts w:asciiTheme="minorHAnsi" w:hAnsiTheme="minorHAnsi"/>
          <w:noProof/>
          <w:sz w:val="20"/>
          <w:szCs w:val="20"/>
        </w:rPr>
        <mc:AlternateContent>
          <mc:Choice Requires="wps">
            <w:drawing>
              <wp:anchor distT="0" distB="0" distL="114300" distR="114300" simplePos="0" relativeHeight="251940864" behindDoc="0" locked="0" layoutInCell="1" allowOverlap="1" wp14:anchorId="35256E06" wp14:editId="222F2AD7">
                <wp:simplePos x="0" y="0"/>
                <wp:positionH relativeFrom="column">
                  <wp:posOffset>5565926</wp:posOffset>
                </wp:positionH>
                <wp:positionV relativeFrom="paragraph">
                  <wp:posOffset>10225</wp:posOffset>
                </wp:positionV>
                <wp:extent cx="0" cy="342900"/>
                <wp:effectExtent l="50800" t="0" r="76200" b="63500"/>
                <wp:wrapNone/>
                <wp:docPr id="186" name="Straight Arrow Connector 18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40E4B26D" id="_x0000_t32" coordsize="21600,21600" o:spt="32" o:oned="t" path="m0,0l21600,21600e" filled="f">
                <v:path arrowok="t" fillok="f" o:connecttype="none"/>
                <o:lock v:ext="edit" shapetype="t"/>
              </v:shapetype>
              <v:shape id="Straight Arrow Connector 186" o:spid="_x0000_s1026" type="#_x0000_t32" style="position:absolute;margin-left:438.25pt;margin-top:.8pt;width:0;height:27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" strokecolor="#4579b8 [3044]">
                <v:stroke endarrow="block"/>
              </v:shape>
            </w:pict>
          </mc:Fallback>
        </mc:AlternateContent>
      </w:r>
    </w:p>
    <w:p w14:paraId="28DDACC7" w14:textId="77777777" w:rsidR="00605AD1" w:rsidRDefault="00605AD1" w:rsidP="00605AD1"/>
    <w:p w14:paraId="5B3A0DAE" w14:textId="77777777" w:rsidR="00605AD1" w:rsidRDefault="00605AD1" w:rsidP="00605AD1"/>
    <w:p w14:paraId="5D2BBFAD" w14:textId="77777777" w:rsidR="00605AD1" w:rsidRDefault="00605AD1" w:rsidP="00605AD1"/>
    <w:p w14:paraId="7265262A" w14:textId="77777777" w:rsidR="00605AD1" w:rsidRDefault="00605AD1" w:rsidP="00605AD1"/>
    <w:p w14:paraId="2D75FCB0" w14:textId="77777777" w:rsidR="00605AD1" w:rsidRDefault="00605AD1" w:rsidP="00605AD1"/>
    <w:p w14:paraId="226BC747" w14:textId="77777777" w:rsidR="00605AD1" w:rsidRDefault="00605AD1" w:rsidP="00605AD1"/>
    <w:p w14:paraId="1BC8B261" w14:textId="3A4F3A23" w:rsidR="00605AD1" w:rsidRDefault="004F21F4" w:rsidP="004F21F4">
      <w:pPr>
        <w:pStyle w:val="Heading2"/>
      </w:pPr>
      <w:bookmarkStart w:id="17" w:name="_Toc458347043"/>
      <w:r>
        <w:t>Step 10: Analysis</w:t>
      </w:r>
      <w:bookmarkEnd w:id="17"/>
    </w:p>
    <w:p w14:paraId="648DD8DF" w14:textId="223ACEA3" w:rsidR="004F21F4" w:rsidRDefault="004F21F4" w:rsidP="00605AD1"/>
    <w:p w14:paraId="7D7006EE" w14:textId="610F9CC4" w:rsidR="00605AD1" w:rsidRDefault="0038039D" w:rsidP="00605AD1">
      <w:r w:rsidRPr="00BA4E49">
        <w:rPr>
          <w:rFonts w:asciiTheme="minorHAnsi" w:hAnsiTheme="minorHAnsi"/>
          <w:noProof/>
          <w:sz w:val="20"/>
          <w:szCs w:val="20"/>
        </w:rPr>
        <mc:AlternateContent>
          <mc:Choice Requires="wps">
            <w:drawing>
              <wp:anchor distT="0" distB="0" distL="114300" distR="114300" simplePos="0" relativeHeight="251960320" behindDoc="0" locked="0" layoutInCell="1" allowOverlap="1" wp14:anchorId="28E49EE4" wp14:editId="5FBE2C58">
                <wp:simplePos x="0" y="0"/>
                <wp:positionH relativeFrom="column">
                  <wp:posOffset>4722495</wp:posOffset>
                </wp:positionH>
                <wp:positionV relativeFrom="paragraph">
                  <wp:posOffset>50800</wp:posOffset>
                </wp:positionV>
                <wp:extent cx="1068070" cy="680720"/>
                <wp:effectExtent l="0" t="0" r="24130" b="30480"/>
                <wp:wrapThrough wrapText="bothSides">
                  <wp:wrapPolygon edited="0">
                    <wp:start x="0" y="0"/>
                    <wp:lineTo x="0" y="21761"/>
                    <wp:lineTo x="21574" y="21761"/>
                    <wp:lineTo x="21574" y="0"/>
                    <wp:lineTo x="0" y="0"/>
                  </wp:wrapPolygon>
                </wp:wrapThrough>
                <wp:docPr id="57" name="Process 57"/>
                <wp:cNvGraphicFramePr/>
                <a:graphic xmlns:a="http://schemas.openxmlformats.org/drawingml/2006/main">
                  <a:graphicData uri="http://schemas.microsoft.com/office/word/2010/wordprocessingShape">
                    <wps:wsp>
                      <wps:cNvSpPr/>
                      <wps:spPr>
                        <a:xfrm>
                          <a:off x="0" y="0"/>
                          <a:ext cx="1068070"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BB261" w14:textId="784E1790" w:rsidR="005378AF" w:rsidRPr="00062FCF" w:rsidRDefault="005378AF" w:rsidP="0038039D">
                            <w:pPr>
                              <w:jc w:val="center"/>
                              <w:rPr>
                                <w:rFonts w:asciiTheme="minorHAnsi" w:hAnsiTheme="minorHAnsi"/>
                                <w:b/>
                                <w:sz w:val="20"/>
                                <w:szCs w:val="20"/>
                              </w:rPr>
                            </w:pPr>
                            <w:r>
                              <w:rPr>
                                <w:rFonts w:asciiTheme="minorHAnsi" w:hAnsiTheme="minorHAnsi"/>
                                <w:b/>
                                <w:sz w:val="20"/>
                                <w:szCs w:val="20"/>
                              </w:rPr>
                              <w:t>Copy tables from 1994 to 1998 into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9EE4" id="Process 57" o:spid="_x0000_s1114" type="#_x0000_t109" style="position:absolute;margin-left:371.85pt;margin-top:4pt;width:84.1pt;height:53.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" fillcolor="#4f81bd [3204]" strokecolor="#243f60 [1604]" strokeweight="2pt">
                <v:textbox>
                  <w:txbxContent>
                    <w:p w14:paraId="2A8BB261" w14:textId="784E1790" w:rsidR="005378AF" w:rsidRPr="00062FCF" w:rsidRDefault="005378AF" w:rsidP="0038039D">
                      <w:pPr>
                        <w:jc w:val="center"/>
                        <w:rPr>
                          <w:rFonts w:asciiTheme="minorHAnsi" w:hAnsiTheme="minorHAnsi"/>
                          <w:b/>
                          <w:sz w:val="20"/>
                          <w:szCs w:val="20"/>
                        </w:rPr>
                      </w:pPr>
                      <w:r>
                        <w:rPr>
                          <w:rFonts w:asciiTheme="minorHAnsi" w:hAnsiTheme="minorHAnsi"/>
                          <w:b/>
                          <w:sz w:val="20"/>
                          <w:szCs w:val="20"/>
                        </w:rPr>
                        <w:t>Copy tables from 1994 to 1998 into CSV</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58272" behindDoc="0" locked="0" layoutInCell="1" allowOverlap="1" wp14:anchorId="64FBA053" wp14:editId="4088C149">
                <wp:simplePos x="0" y="0"/>
                <wp:positionH relativeFrom="column">
                  <wp:posOffset>3202305</wp:posOffset>
                </wp:positionH>
                <wp:positionV relativeFrom="paragraph">
                  <wp:posOffset>44450</wp:posOffset>
                </wp:positionV>
                <wp:extent cx="911225" cy="680720"/>
                <wp:effectExtent l="0" t="0" r="28575" b="30480"/>
                <wp:wrapThrough wrapText="bothSides">
                  <wp:wrapPolygon edited="0">
                    <wp:start x="0" y="0"/>
                    <wp:lineTo x="0" y="21761"/>
                    <wp:lineTo x="21675" y="21761"/>
                    <wp:lineTo x="21675" y="0"/>
                    <wp:lineTo x="0" y="0"/>
                  </wp:wrapPolygon>
                </wp:wrapThrough>
                <wp:docPr id="52" name="Process 52"/>
                <wp:cNvGraphicFramePr/>
                <a:graphic xmlns:a="http://schemas.openxmlformats.org/drawingml/2006/main">
                  <a:graphicData uri="http://schemas.microsoft.com/office/word/2010/wordprocessingShape">
                    <wps:wsp>
                      <wps:cNvSpPr/>
                      <wps:spPr>
                        <a:xfrm>
                          <a:off x="0" y="0"/>
                          <a:ext cx="911225"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091FF" w14:textId="11A36BF1"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Realize that 1994 to 1998 is 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A053" id="Process 52" o:spid="_x0000_s1115" type="#_x0000_t109" style="position:absolute;margin-left:252.15pt;margin-top:3.5pt;width:71.75pt;height:53.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" fillcolor="#4f81bd [3204]" strokecolor="#243f60 [1604]" strokeweight="2pt">
                <v:textbox>
                  <w:txbxContent>
                    <w:p w14:paraId="141091FF" w14:textId="11A36BF1"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Realize that 1994 to 1998 is missing</w:t>
                      </w:r>
                    </w:p>
                  </w:txbxContent>
                </v:textbox>
                <w10:wrap type="through"/>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56224" behindDoc="0" locked="0" layoutInCell="1" allowOverlap="1" wp14:anchorId="48D17DCD" wp14:editId="38D8C1F2">
                <wp:simplePos x="0" y="0"/>
                <wp:positionH relativeFrom="column">
                  <wp:posOffset>1678305</wp:posOffset>
                </wp:positionH>
                <wp:positionV relativeFrom="paragraph">
                  <wp:posOffset>44450</wp:posOffset>
                </wp:positionV>
                <wp:extent cx="911225" cy="680720"/>
                <wp:effectExtent l="0" t="0" r="28575" b="30480"/>
                <wp:wrapThrough wrapText="bothSides">
                  <wp:wrapPolygon edited="0">
                    <wp:start x="0" y="0"/>
                    <wp:lineTo x="0" y="21761"/>
                    <wp:lineTo x="21675" y="21761"/>
                    <wp:lineTo x="21675" y="0"/>
                    <wp:lineTo x="0" y="0"/>
                  </wp:wrapPolygon>
                </wp:wrapThrough>
                <wp:docPr id="48" name="Process 48"/>
                <wp:cNvGraphicFramePr/>
                <a:graphic xmlns:a="http://schemas.openxmlformats.org/drawingml/2006/main">
                  <a:graphicData uri="http://schemas.microsoft.com/office/word/2010/wordprocessingShape">
                    <wps:wsp>
                      <wps:cNvSpPr/>
                      <wps:spPr>
                        <a:xfrm>
                          <a:off x="0" y="0"/>
                          <a:ext cx="911225"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75AF9" w14:textId="6C8060DB"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Review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7DCD" id="Process 48" o:spid="_x0000_s1116" type="#_x0000_t109" style="position:absolute;margin-left:132.15pt;margin-top:3.5pt;width:71.75pt;height:53.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" fillcolor="#4f81bd [3204]" strokecolor="#243f60 [1604]" strokeweight="2pt">
                <v:textbox>
                  <w:txbxContent>
                    <w:p w14:paraId="0A875AF9" w14:textId="6C8060DB"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Review Records</w:t>
                      </w:r>
                    </w:p>
                  </w:txbxContent>
                </v:textbox>
                <w10:wrap type="through"/>
              </v:shape>
            </w:pict>
          </mc:Fallback>
        </mc:AlternateContent>
      </w:r>
      <w:r w:rsidR="00721B78" w:rsidRPr="00BA4E49">
        <w:rPr>
          <w:rFonts w:asciiTheme="minorHAnsi" w:hAnsiTheme="minorHAnsi"/>
          <w:noProof/>
          <w:sz w:val="20"/>
          <w:szCs w:val="20"/>
        </w:rPr>
        <mc:AlternateContent>
          <mc:Choice Requires="wps">
            <w:drawing>
              <wp:anchor distT="0" distB="0" distL="114300" distR="114300" simplePos="0" relativeHeight="251942912" behindDoc="0" locked="0" layoutInCell="1" allowOverlap="1" wp14:anchorId="648DDFB3" wp14:editId="1D1044B4">
                <wp:simplePos x="0" y="0"/>
                <wp:positionH relativeFrom="column">
                  <wp:posOffset>0</wp:posOffset>
                </wp:positionH>
                <wp:positionV relativeFrom="paragraph">
                  <wp:posOffset>50800</wp:posOffset>
                </wp:positionV>
                <wp:extent cx="1066800" cy="680720"/>
                <wp:effectExtent l="0" t="0" r="25400" b="30480"/>
                <wp:wrapThrough wrapText="bothSides">
                  <wp:wrapPolygon edited="0">
                    <wp:start x="0" y="0"/>
                    <wp:lineTo x="0" y="21761"/>
                    <wp:lineTo x="21600" y="21761"/>
                    <wp:lineTo x="21600" y="0"/>
                    <wp:lineTo x="0" y="0"/>
                  </wp:wrapPolygon>
                </wp:wrapThrough>
                <wp:docPr id="187" name="Alternate Process 187"/>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AF757" w14:textId="2C25C287" w:rsidR="005378AF" w:rsidRPr="00062FCF" w:rsidRDefault="005378AF" w:rsidP="00721B78">
                            <w:pPr>
                              <w:jc w:val="center"/>
                              <w:rPr>
                                <w:rFonts w:asciiTheme="minorHAnsi" w:hAnsiTheme="minorHAnsi"/>
                                <w:b/>
                                <w:sz w:val="20"/>
                                <w:szCs w:val="20"/>
                              </w:rPr>
                            </w:pPr>
                            <w:r>
                              <w:rPr>
                                <w:rFonts w:asciiTheme="minorHAnsi" w:hAnsiTheme="minorHAnsi"/>
                                <w:b/>
                                <w:sz w:val="20"/>
                                <w:szCs w:val="20"/>
                              </w:rPr>
                              <w:t>Begin Analysis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DFB3" id="Alternate Process 187" o:spid="_x0000_s1117" type="#_x0000_t176" style="position:absolute;margin-left:0;margin-top:4pt;width:84pt;height:53.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" fillcolor="#4f81bd [3204]" strokecolor="#243f60 [1604]" strokeweight="2pt">
                <v:textbox>
                  <w:txbxContent>
                    <w:p w14:paraId="0A2AF757" w14:textId="2C25C287" w:rsidR="005378AF" w:rsidRPr="00062FCF" w:rsidRDefault="005378AF" w:rsidP="00721B78">
                      <w:pPr>
                        <w:jc w:val="center"/>
                        <w:rPr>
                          <w:rFonts w:asciiTheme="minorHAnsi" w:hAnsiTheme="minorHAnsi"/>
                          <w:b/>
                          <w:sz w:val="20"/>
                          <w:szCs w:val="20"/>
                        </w:rPr>
                      </w:pPr>
                      <w:r>
                        <w:rPr>
                          <w:rFonts w:asciiTheme="minorHAnsi" w:hAnsiTheme="minorHAnsi"/>
                          <w:b/>
                          <w:sz w:val="20"/>
                          <w:szCs w:val="20"/>
                        </w:rPr>
                        <w:t>Begin Analysis Process</w:t>
                      </w:r>
                    </w:p>
                  </w:txbxContent>
                </v:textbox>
                <w10:wrap type="through"/>
              </v:shape>
            </w:pict>
          </mc:Fallback>
        </mc:AlternateContent>
      </w:r>
    </w:p>
    <w:p w14:paraId="4DC6D48B" w14:textId="7D246B7C" w:rsidR="00605AD1" w:rsidRDefault="00605AD1" w:rsidP="00605AD1"/>
    <w:p w14:paraId="5FD4AA8A" w14:textId="7FD2F571" w:rsidR="00605AD1" w:rsidRDefault="003B2805" w:rsidP="00605AD1">
      <w:r>
        <w:rPr>
          <w:noProof/>
        </w:rPr>
        <mc:AlternateContent>
          <mc:Choice Requires="wps">
            <w:drawing>
              <wp:anchor distT="0" distB="0" distL="114300" distR="114300" simplePos="0" relativeHeight="251951104" behindDoc="0" locked="0" layoutInCell="1" allowOverlap="1" wp14:anchorId="1A7C13F3" wp14:editId="4D38BC41">
                <wp:simplePos x="0" y="0"/>
                <wp:positionH relativeFrom="column">
                  <wp:posOffset>4040590</wp:posOffset>
                </wp:positionH>
                <wp:positionV relativeFrom="paragraph">
                  <wp:posOffset>41727</wp:posOffset>
                </wp:positionV>
                <wp:extent cx="609600" cy="0"/>
                <wp:effectExtent l="0" t="76200" r="50800" b="101600"/>
                <wp:wrapNone/>
                <wp:docPr id="192" name="Straight Arrow Connector 19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28F00" id="Straight Arrow Connector 192" o:spid="_x0000_s1026" type="#_x0000_t32" style="position:absolute;margin-left:318.15pt;margin-top:3.3pt;width:48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sK1AEAAAMEAAAOAAAAZHJzL2Uyb0RvYy54bWysU02P0zAQvSPxHyzfadIeKrZ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952128" behindDoc="0" locked="0" layoutInCell="1" allowOverlap="1" wp14:anchorId="56466E98" wp14:editId="17BDE3B2">
                <wp:simplePos x="0" y="0"/>
                <wp:positionH relativeFrom="column">
                  <wp:posOffset>2517742</wp:posOffset>
                </wp:positionH>
                <wp:positionV relativeFrom="paragraph">
                  <wp:posOffset>41452</wp:posOffset>
                </wp:positionV>
                <wp:extent cx="609600" cy="0"/>
                <wp:effectExtent l="0" t="76200" r="50800" b="101600"/>
                <wp:wrapNone/>
                <wp:docPr id="193" name="Straight Arrow Connector 19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68CE2CB" id="Straight Arrow Connector 193" o:spid="_x0000_s1026" type="#_x0000_t32" style="position:absolute;margin-left:198.25pt;margin-top:3.25pt;width:48pt;height:0;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" strokecolor="#4579b8 [3044]">
                <v:stroke endarrow="block"/>
              </v:shape>
            </w:pict>
          </mc:Fallback>
        </mc:AlternateContent>
      </w:r>
      <w:r w:rsidR="007A3ED4">
        <w:rPr>
          <w:noProof/>
        </w:rPr>
        <mc:AlternateContent>
          <mc:Choice Requires="wps">
            <w:drawing>
              <wp:anchor distT="0" distB="0" distL="114300" distR="114300" simplePos="0" relativeHeight="251950080" behindDoc="0" locked="0" layoutInCell="1" allowOverlap="1" wp14:anchorId="0562D4A2" wp14:editId="020F7D76">
                <wp:simplePos x="0" y="0"/>
                <wp:positionH relativeFrom="column">
                  <wp:posOffset>915971</wp:posOffset>
                </wp:positionH>
                <wp:positionV relativeFrom="paragraph">
                  <wp:posOffset>37557</wp:posOffset>
                </wp:positionV>
                <wp:extent cx="762000" cy="0"/>
                <wp:effectExtent l="0" t="76200" r="50800" b="101600"/>
                <wp:wrapNone/>
                <wp:docPr id="191" name="Straight Arrow Connector 191"/>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BDA40F0" id="Straight Arrow Connector 191" o:spid="_x0000_s1026" type="#_x0000_t32" style="position:absolute;margin-left:72.1pt;margin-top:2.95pt;width:60pt;height:0;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" strokecolor="#4579b8 [3044]">
                <v:stroke endarrow="block"/>
              </v:shape>
            </w:pict>
          </mc:Fallback>
        </mc:AlternateContent>
      </w:r>
    </w:p>
    <w:p w14:paraId="7C9F6C5C" w14:textId="12145F3C" w:rsidR="00605AD1" w:rsidRDefault="00605AD1" w:rsidP="00605AD1"/>
    <w:p w14:paraId="0B0D0BC6" w14:textId="3E0BEA31" w:rsidR="00605AD1" w:rsidRDefault="006B59DA" w:rsidP="00605AD1">
      <w:r>
        <w:rPr>
          <w:noProof/>
        </w:rPr>
        <mc:AlternateContent>
          <mc:Choice Requires="wps">
            <w:drawing>
              <wp:anchor distT="0" distB="0" distL="114300" distR="114300" simplePos="0" relativeHeight="251965440" behindDoc="0" locked="0" layoutInCell="1" allowOverlap="1" wp14:anchorId="332667F9" wp14:editId="4C00FF4B">
                <wp:simplePos x="0" y="0"/>
                <wp:positionH relativeFrom="column">
                  <wp:posOffset>5267326</wp:posOffset>
                </wp:positionH>
                <wp:positionV relativeFrom="paragraph">
                  <wp:posOffset>47625</wp:posOffset>
                </wp:positionV>
                <wp:extent cx="76200" cy="419100"/>
                <wp:effectExtent l="0" t="0" r="76200" b="57150"/>
                <wp:wrapNone/>
                <wp:docPr id="107" name="Elbow Connector 107"/>
                <wp:cNvGraphicFramePr/>
                <a:graphic xmlns:a="http://schemas.openxmlformats.org/drawingml/2006/main">
                  <a:graphicData uri="http://schemas.microsoft.com/office/word/2010/wordprocessingShape">
                    <wps:wsp>
                      <wps:cNvCnPr/>
                      <wps:spPr>
                        <a:xfrm>
                          <a:off x="0" y="0"/>
                          <a:ext cx="76200" cy="419100"/>
                        </a:xfrm>
                        <a:prstGeom prst="bentConnector3">
                          <a:avLst>
                            <a:gd name="adj1" fmla="val 99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687A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7" o:spid="_x0000_s1026" type="#_x0000_t34" style="position:absolute;margin-left:414.75pt;margin-top:3.75pt;width:6pt;height:33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" adj="21489" strokecolor="#4579b8 [3044]">
                <v:stroke endarrow="block"/>
              </v:shape>
            </w:pict>
          </mc:Fallback>
        </mc:AlternateContent>
      </w:r>
    </w:p>
    <w:p w14:paraId="0E895245" w14:textId="3AC8A26C" w:rsidR="00605AD1" w:rsidRDefault="006B59DA" w:rsidP="00605AD1">
      <w:r>
        <w:rPr>
          <w:noProof/>
        </w:rPr>
        <mc:AlternateContent>
          <mc:Choice Requires="wps">
            <w:drawing>
              <wp:anchor distT="0" distB="0" distL="114300" distR="114300" simplePos="0" relativeHeight="251966464" behindDoc="0" locked="0" layoutInCell="1" allowOverlap="1" wp14:anchorId="49E9C06F" wp14:editId="14C14954">
                <wp:simplePos x="0" y="0"/>
                <wp:positionH relativeFrom="column">
                  <wp:posOffset>4769485</wp:posOffset>
                </wp:positionH>
                <wp:positionV relativeFrom="paragraph">
                  <wp:posOffset>666750</wp:posOffset>
                </wp:positionV>
                <wp:extent cx="381000" cy="0"/>
                <wp:effectExtent l="38100" t="76200" r="0" b="95250"/>
                <wp:wrapNone/>
                <wp:docPr id="108" name="Straight Arrow Connector 10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1A6D7" id="Straight Arrow Connector 108" o:spid="_x0000_s1026" type="#_x0000_t32" style="position:absolute;margin-left:375.55pt;margin-top:52.5pt;width:30pt;height:0;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967488" behindDoc="0" locked="0" layoutInCell="1" allowOverlap="1" wp14:anchorId="6C0E2597" wp14:editId="07BF259D">
                <wp:simplePos x="0" y="0"/>
                <wp:positionH relativeFrom="column">
                  <wp:posOffset>3800475</wp:posOffset>
                </wp:positionH>
                <wp:positionV relativeFrom="paragraph">
                  <wp:posOffset>675640</wp:posOffset>
                </wp:positionV>
                <wp:extent cx="381000" cy="0"/>
                <wp:effectExtent l="25400" t="76200" r="0" b="101600"/>
                <wp:wrapNone/>
                <wp:docPr id="109" name="Straight Arrow Connector 109"/>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52292" id="Straight Arrow Connector 109" o:spid="_x0000_s1026" type="#_x0000_t32" style="position:absolute;margin-left:299.25pt;margin-top:53.2pt;width:30pt;height:0;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54176" behindDoc="0" locked="0" layoutInCell="1" allowOverlap="1" wp14:anchorId="2746B53A" wp14:editId="16D22F40">
                <wp:simplePos x="0" y="0"/>
                <wp:positionH relativeFrom="column">
                  <wp:posOffset>2618740</wp:posOffset>
                </wp:positionH>
                <wp:positionV relativeFrom="paragraph">
                  <wp:posOffset>329565</wp:posOffset>
                </wp:positionV>
                <wp:extent cx="1133475" cy="680720"/>
                <wp:effectExtent l="0" t="0" r="28575" b="24130"/>
                <wp:wrapThrough wrapText="bothSides">
                  <wp:wrapPolygon edited="0">
                    <wp:start x="0" y="0"/>
                    <wp:lineTo x="0" y="21761"/>
                    <wp:lineTo x="21782" y="21761"/>
                    <wp:lineTo x="21782" y="0"/>
                    <wp:lineTo x="0" y="0"/>
                  </wp:wrapPolygon>
                </wp:wrapThrough>
                <wp:docPr id="8" name="Process 8"/>
                <wp:cNvGraphicFramePr/>
                <a:graphic xmlns:a="http://schemas.openxmlformats.org/drawingml/2006/main">
                  <a:graphicData uri="http://schemas.microsoft.com/office/word/2010/wordprocessingShape">
                    <wps:wsp>
                      <wps:cNvSpPr/>
                      <wps:spPr>
                        <a:xfrm>
                          <a:off x="0" y="0"/>
                          <a:ext cx="1133475"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5B413" w14:textId="73071C28" w:rsidR="005378AF" w:rsidRDefault="005378AF" w:rsidP="0038039D">
                            <w:pPr>
                              <w:jc w:val="center"/>
                              <w:rPr>
                                <w:rFonts w:asciiTheme="minorHAnsi" w:hAnsiTheme="minorHAnsi"/>
                                <w:b/>
                                <w:sz w:val="20"/>
                                <w:szCs w:val="20"/>
                              </w:rPr>
                            </w:pPr>
                            <w:r>
                              <w:rPr>
                                <w:rFonts w:asciiTheme="minorHAnsi" w:hAnsiTheme="minorHAnsi"/>
                                <w:b/>
                                <w:sz w:val="20"/>
                                <w:szCs w:val="20"/>
                              </w:rPr>
                              <w:t>Attach data to end of existing data from Step 9</w:t>
                            </w:r>
                          </w:p>
                          <w:p w14:paraId="085135EB" w14:textId="77777777" w:rsidR="005378AF" w:rsidRPr="00062FCF" w:rsidRDefault="005378AF" w:rsidP="0038039D">
                            <w:pPr>
                              <w:jc w:val="center"/>
                              <w:rPr>
                                <w:rFonts w:asciiTheme="minorHAnsi" w:hAnsiTheme="minorHAnsi"/>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B53A" id="Process 8" o:spid="_x0000_s1118" type="#_x0000_t109" style="position:absolute;margin-left:206.2pt;margin-top:25.95pt;width:89.25pt;height:53.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" fillcolor="#4f81bd [3204]" strokecolor="#243f60 [1604]" strokeweight="2pt">
                <v:textbox>
                  <w:txbxContent>
                    <w:p w14:paraId="4085B413" w14:textId="73071C28" w:rsidR="005378AF" w:rsidRDefault="005378AF" w:rsidP="0038039D">
                      <w:pPr>
                        <w:jc w:val="center"/>
                        <w:rPr>
                          <w:rFonts w:asciiTheme="minorHAnsi" w:hAnsiTheme="minorHAnsi"/>
                          <w:b/>
                          <w:sz w:val="20"/>
                          <w:szCs w:val="20"/>
                        </w:rPr>
                      </w:pPr>
                      <w:r>
                        <w:rPr>
                          <w:rFonts w:asciiTheme="minorHAnsi" w:hAnsiTheme="minorHAnsi"/>
                          <w:b/>
                          <w:sz w:val="20"/>
                          <w:szCs w:val="20"/>
                        </w:rPr>
                        <w:t>Attach data to end of existing data from Step 9</w:t>
                      </w:r>
                    </w:p>
                    <w:p w14:paraId="085135EB" w14:textId="77777777" w:rsidR="005378AF" w:rsidRPr="00062FCF" w:rsidRDefault="005378AF" w:rsidP="0038039D">
                      <w:pPr>
                        <w:jc w:val="center"/>
                        <w:rPr>
                          <w:rFonts w:asciiTheme="minorHAnsi" w:hAnsiTheme="minorHAnsi"/>
                          <w:b/>
                          <w:sz w:val="20"/>
                          <w:szCs w:val="20"/>
                        </w:rPr>
                      </w:pPr>
                    </w:p>
                  </w:txbxContent>
                </v:textbox>
                <w10:wrap type="through"/>
              </v:shape>
            </w:pict>
          </mc:Fallback>
        </mc:AlternateContent>
      </w:r>
      <w:r>
        <w:rPr>
          <w:noProof/>
        </w:rPr>
        <mc:AlternateContent>
          <mc:Choice Requires="wps">
            <w:drawing>
              <wp:anchor distT="0" distB="0" distL="114300" distR="114300" simplePos="0" relativeHeight="251968512" behindDoc="0" locked="0" layoutInCell="1" allowOverlap="1" wp14:anchorId="0BC96506" wp14:editId="3CCB8E72">
                <wp:simplePos x="0" y="0"/>
                <wp:positionH relativeFrom="column">
                  <wp:posOffset>2305050</wp:posOffset>
                </wp:positionH>
                <wp:positionV relativeFrom="paragraph">
                  <wp:posOffset>666115</wp:posOffset>
                </wp:positionV>
                <wp:extent cx="304800" cy="0"/>
                <wp:effectExtent l="25400" t="76200" r="0" b="101600"/>
                <wp:wrapNone/>
                <wp:docPr id="110" name="Straight Arrow Connector 110"/>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57EAF" id="Straight Arrow Connector 110" o:spid="_x0000_s1026" type="#_x0000_t32" style="position:absolute;margin-left:181.5pt;margin-top:52.45pt;width:24pt;height:0;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969536" behindDoc="0" locked="0" layoutInCell="1" allowOverlap="1" wp14:anchorId="6BBC1842" wp14:editId="061A2038">
                <wp:simplePos x="0" y="0"/>
                <wp:positionH relativeFrom="column">
                  <wp:posOffset>1066800</wp:posOffset>
                </wp:positionH>
                <wp:positionV relativeFrom="paragraph">
                  <wp:posOffset>685165</wp:posOffset>
                </wp:positionV>
                <wp:extent cx="381000" cy="0"/>
                <wp:effectExtent l="25400" t="76200" r="0" b="101600"/>
                <wp:wrapNone/>
                <wp:docPr id="111" name="Straight Arrow Connector 111"/>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B8F77" id="Straight Arrow Connector 111" o:spid="_x0000_s1026" type="#_x0000_t32" style="position:absolute;margin-left:84pt;margin-top:53.95pt;width:30pt;height:0;flip:x;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" strokecolor="#4579b8 [3044]">
                <v:stroke endarrow="block"/>
              </v:shape>
            </w:pict>
          </mc:Fallback>
        </mc:AlternateContent>
      </w:r>
      <w:r w:rsidRPr="00BA4E49">
        <w:rPr>
          <w:rFonts w:asciiTheme="minorHAnsi" w:hAnsiTheme="minorHAnsi"/>
          <w:noProof/>
          <w:sz w:val="20"/>
          <w:szCs w:val="20"/>
        </w:rPr>
        <mc:AlternateContent>
          <mc:Choice Requires="wps">
            <w:drawing>
              <wp:anchor distT="0" distB="0" distL="114300" distR="114300" simplePos="0" relativeHeight="251962368" behindDoc="0" locked="0" layoutInCell="1" allowOverlap="1" wp14:anchorId="32AF9E22" wp14:editId="5D478EBC">
                <wp:simplePos x="0" y="0"/>
                <wp:positionH relativeFrom="column">
                  <wp:posOffset>4981575</wp:posOffset>
                </wp:positionH>
                <wp:positionV relativeFrom="paragraph">
                  <wp:posOffset>310515</wp:posOffset>
                </wp:positionV>
                <wp:extent cx="771525" cy="680720"/>
                <wp:effectExtent l="0" t="0" r="28575" b="24130"/>
                <wp:wrapThrough wrapText="bothSides">
                  <wp:wrapPolygon edited="0">
                    <wp:start x="0" y="0"/>
                    <wp:lineTo x="0" y="21761"/>
                    <wp:lineTo x="21867" y="21761"/>
                    <wp:lineTo x="21867" y="0"/>
                    <wp:lineTo x="0" y="0"/>
                  </wp:wrapPolygon>
                </wp:wrapThrough>
                <wp:docPr id="63" name="Process 63"/>
                <wp:cNvGraphicFramePr/>
                <a:graphic xmlns:a="http://schemas.openxmlformats.org/drawingml/2006/main">
                  <a:graphicData uri="http://schemas.microsoft.com/office/word/2010/wordprocessingShape">
                    <wps:wsp>
                      <wps:cNvSpPr/>
                      <wps:spPr>
                        <a:xfrm>
                          <a:off x="0" y="0"/>
                          <a:ext cx="771525"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28878" w14:textId="461F522E"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Repeat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F9E22" id="Process 63" o:spid="_x0000_s1119" type="#_x0000_t109" style="position:absolute;margin-left:392.25pt;margin-top:24.45pt;width:60.75pt;height:53.6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" fillcolor="#4f81bd [3204]" strokecolor="#243f60 [1604]" strokeweight="2pt">
                <v:textbox>
                  <w:txbxContent>
                    <w:p w14:paraId="74628878" w14:textId="461F522E"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Repeat Step 4</w:t>
                      </w:r>
                    </w:p>
                  </w:txbxContent>
                </v:textbox>
                <w10:wrap type="through"/>
              </v:shape>
            </w:pict>
          </mc:Fallback>
        </mc:AlternateContent>
      </w:r>
    </w:p>
    <w:p w14:paraId="75D66471" w14:textId="09FCAF76" w:rsidR="00605AD1" w:rsidRDefault="006B59DA" w:rsidP="00605AD1">
      <w:r w:rsidRPr="00BA4E49">
        <w:rPr>
          <w:rFonts w:asciiTheme="minorHAnsi" w:hAnsiTheme="minorHAnsi"/>
          <w:noProof/>
          <w:sz w:val="20"/>
          <w:szCs w:val="20"/>
        </w:rPr>
        <mc:AlternateContent>
          <mc:Choice Requires="wps">
            <w:drawing>
              <wp:anchor distT="0" distB="0" distL="114300" distR="114300" simplePos="0" relativeHeight="251964416" behindDoc="0" locked="0" layoutInCell="1" allowOverlap="1" wp14:anchorId="2B67C6CD" wp14:editId="221D7B18">
                <wp:simplePos x="0" y="0"/>
                <wp:positionH relativeFrom="column">
                  <wp:posOffset>4000500</wp:posOffset>
                </wp:positionH>
                <wp:positionV relativeFrom="paragraph">
                  <wp:posOffset>135255</wp:posOffset>
                </wp:positionV>
                <wp:extent cx="781050" cy="680720"/>
                <wp:effectExtent l="0" t="0" r="19050" b="24130"/>
                <wp:wrapThrough wrapText="bothSides">
                  <wp:wrapPolygon edited="0">
                    <wp:start x="0" y="0"/>
                    <wp:lineTo x="0" y="21761"/>
                    <wp:lineTo x="21600" y="21761"/>
                    <wp:lineTo x="21600" y="0"/>
                    <wp:lineTo x="0" y="0"/>
                  </wp:wrapPolygon>
                </wp:wrapThrough>
                <wp:docPr id="106" name="Process 106"/>
                <wp:cNvGraphicFramePr/>
                <a:graphic xmlns:a="http://schemas.openxmlformats.org/drawingml/2006/main">
                  <a:graphicData uri="http://schemas.microsoft.com/office/word/2010/wordprocessingShape">
                    <wps:wsp>
                      <wps:cNvSpPr/>
                      <wps:spPr>
                        <a:xfrm>
                          <a:off x="0" y="0"/>
                          <a:ext cx="781050"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97A17" w14:textId="3D49E7E2"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Repeat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C6CD" id="Process 106" o:spid="_x0000_s1120" type="#_x0000_t109" style="position:absolute;margin-left:315pt;margin-top:10.65pt;width:61.5pt;height:53.6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" fillcolor="#4f81bd [3204]" strokecolor="#243f60 [1604]" strokeweight="2pt">
                <v:textbox>
                  <w:txbxContent>
                    <w:p w14:paraId="02797A17" w14:textId="3D49E7E2" w:rsidR="005378AF" w:rsidRPr="00062FCF" w:rsidRDefault="005378AF" w:rsidP="0038039D">
                      <w:pPr>
                        <w:jc w:val="center"/>
                        <w:rPr>
                          <w:rFonts w:asciiTheme="minorHAnsi" w:hAnsiTheme="minorHAnsi"/>
                          <w:b/>
                          <w:sz w:val="20"/>
                          <w:szCs w:val="20"/>
                        </w:rPr>
                      </w:pPr>
                      <w:r>
                        <w:rPr>
                          <w:rFonts w:asciiTheme="minorHAnsi" w:hAnsiTheme="minorHAnsi"/>
                          <w:b/>
                          <w:sz w:val="20"/>
                          <w:szCs w:val="20"/>
                        </w:rPr>
                        <w:t>Repeat Step 5</w:t>
                      </w:r>
                    </w:p>
                  </w:txbxContent>
                </v:textbox>
                <w10:wrap type="through"/>
              </v:shape>
            </w:pict>
          </mc:Fallback>
        </mc:AlternateContent>
      </w:r>
      <w:r w:rsidR="003B2805" w:rsidRPr="00BA4E49">
        <w:rPr>
          <w:rFonts w:asciiTheme="minorHAnsi" w:hAnsiTheme="minorHAnsi"/>
          <w:noProof/>
          <w:sz w:val="20"/>
          <w:szCs w:val="20"/>
        </w:rPr>
        <mc:AlternateContent>
          <mc:Choice Requires="wps">
            <w:drawing>
              <wp:anchor distT="0" distB="0" distL="114300" distR="114300" simplePos="0" relativeHeight="251947008" behindDoc="0" locked="0" layoutInCell="1" allowOverlap="1" wp14:anchorId="3FB4C4B7" wp14:editId="22D4A8F2">
                <wp:simplePos x="0" y="0"/>
                <wp:positionH relativeFrom="column">
                  <wp:posOffset>1447165</wp:posOffset>
                </wp:positionH>
                <wp:positionV relativeFrom="paragraph">
                  <wp:posOffset>137160</wp:posOffset>
                </wp:positionV>
                <wp:extent cx="842010" cy="680720"/>
                <wp:effectExtent l="0" t="0" r="21590" b="30480"/>
                <wp:wrapThrough wrapText="bothSides">
                  <wp:wrapPolygon edited="0">
                    <wp:start x="0" y="0"/>
                    <wp:lineTo x="0" y="21761"/>
                    <wp:lineTo x="21502" y="21761"/>
                    <wp:lineTo x="21502" y="0"/>
                    <wp:lineTo x="0" y="0"/>
                  </wp:wrapPolygon>
                </wp:wrapThrough>
                <wp:docPr id="189" name="Process 189"/>
                <wp:cNvGraphicFramePr/>
                <a:graphic xmlns:a="http://schemas.openxmlformats.org/drawingml/2006/main">
                  <a:graphicData uri="http://schemas.microsoft.com/office/word/2010/wordprocessingShape">
                    <wps:wsp>
                      <wps:cNvSpPr/>
                      <wps:spPr>
                        <a:xfrm>
                          <a:off x="0" y="0"/>
                          <a:ext cx="842010" cy="680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74DA7" w14:textId="6140D508" w:rsidR="005378AF" w:rsidRPr="00062FCF" w:rsidRDefault="005378AF" w:rsidP="006B35DF">
                            <w:pPr>
                              <w:jc w:val="center"/>
                              <w:rPr>
                                <w:rFonts w:asciiTheme="minorHAnsi" w:hAnsiTheme="minorHAnsi"/>
                                <w:b/>
                                <w:sz w:val="20"/>
                                <w:szCs w:val="20"/>
                              </w:rPr>
                            </w:pPr>
                            <w:r>
                              <w:rPr>
                                <w:rFonts w:asciiTheme="minorHAnsi" w:hAnsiTheme="minorHAnsi"/>
                                <w:b/>
                                <w:sz w:val="20"/>
                                <w:szCs w:val="20"/>
                              </w:rPr>
                              <w:t>Create Summary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C4B7" id="Process 189" o:spid="_x0000_s1121" type="#_x0000_t109" style="position:absolute;margin-left:113.95pt;margin-top:10.8pt;width:66.3pt;height:53.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" fillcolor="#4f81bd [3204]" strokecolor="#243f60 [1604]" strokeweight="2pt">
                <v:textbox>
                  <w:txbxContent>
                    <w:p w14:paraId="2E574DA7" w14:textId="6140D508" w:rsidR="005378AF" w:rsidRPr="00062FCF" w:rsidRDefault="005378AF" w:rsidP="006B35DF">
                      <w:pPr>
                        <w:jc w:val="center"/>
                        <w:rPr>
                          <w:rFonts w:asciiTheme="minorHAnsi" w:hAnsiTheme="minorHAnsi"/>
                          <w:b/>
                          <w:sz w:val="20"/>
                          <w:szCs w:val="20"/>
                        </w:rPr>
                      </w:pPr>
                      <w:r>
                        <w:rPr>
                          <w:rFonts w:asciiTheme="minorHAnsi" w:hAnsiTheme="minorHAnsi"/>
                          <w:b/>
                          <w:sz w:val="20"/>
                          <w:szCs w:val="20"/>
                        </w:rPr>
                        <w:t>Create Summary Stats</w:t>
                      </w:r>
                    </w:p>
                  </w:txbxContent>
                </v:textbox>
                <w10:wrap type="through"/>
              </v:shape>
            </w:pict>
          </mc:Fallback>
        </mc:AlternateContent>
      </w:r>
      <w:r w:rsidR="003B2805" w:rsidRPr="00BA4E49">
        <w:rPr>
          <w:rFonts w:asciiTheme="minorHAnsi" w:hAnsiTheme="minorHAnsi"/>
          <w:noProof/>
          <w:sz w:val="20"/>
          <w:szCs w:val="20"/>
        </w:rPr>
        <mc:AlternateContent>
          <mc:Choice Requires="wps">
            <w:drawing>
              <wp:anchor distT="0" distB="0" distL="114300" distR="114300" simplePos="0" relativeHeight="251949056" behindDoc="0" locked="0" layoutInCell="1" allowOverlap="1" wp14:anchorId="12C0A251" wp14:editId="3FCCFC9D">
                <wp:simplePos x="0" y="0"/>
                <wp:positionH relativeFrom="column">
                  <wp:posOffset>4445</wp:posOffset>
                </wp:positionH>
                <wp:positionV relativeFrom="paragraph">
                  <wp:posOffset>140970</wp:posOffset>
                </wp:positionV>
                <wp:extent cx="1066800" cy="680720"/>
                <wp:effectExtent l="0" t="0" r="25400" b="30480"/>
                <wp:wrapThrough wrapText="bothSides">
                  <wp:wrapPolygon edited="0">
                    <wp:start x="0" y="0"/>
                    <wp:lineTo x="0" y="21761"/>
                    <wp:lineTo x="21600" y="21761"/>
                    <wp:lineTo x="21600" y="0"/>
                    <wp:lineTo x="0" y="0"/>
                  </wp:wrapPolygon>
                </wp:wrapThrough>
                <wp:docPr id="190" name="Alternate Process 190"/>
                <wp:cNvGraphicFramePr/>
                <a:graphic xmlns:a="http://schemas.openxmlformats.org/drawingml/2006/main">
                  <a:graphicData uri="http://schemas.microsoft.com/office/word/2010/wordprocessingShape">
                    <wps:wsp>
                      <wps:cNvSpPr/>
                      <wps:spPr>
                        <a:xfrm>
                          <a:off x="0" y="0"/>
                          <a:ext cx="1066800" cy="680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D91DC" w14:textId="0F948F00" w:rsidR="005378AF" w:rsidRPr="00062FCF" w:rsidRDefault="005378AF" w:rsidP="0049356B">
                            <w:pPr>
                              <w:jc w:val="center"/>
                              <w:rPr>
                                <w:rFonts w:asciiTheme="minorHAnsi" w:hAnsiTheme="minorHAnsi"/>
                                <w:b/>
                                <w:sz w:val="20"/>
                                <w:szCs w:val="20"/>
                              </w:rPr>
                            </w:pPr>
                            <w:r>
                              <w:rPr>
                                <w:rFonts w:asciiTheme="minorHAnsi" w:hAnsiTheme="minorHAnsi"/>
                                <w:b/>
                                <w:sz w:val="20"/>
                                <w:szCs w:val="20"/>
                              </w:rPr>
                              <w:t>End Analysis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0A251" id="Alternate Process 190" o:spid="_x0000_s1122" type="#_x0000_t176" style="position:absolute;margin-left:.35pt;margin-top:11.1pt;width:84pt;height:53.6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" fillcolor="#4f81bd [3204]" strokecolor="#243f60 [1604]" strokeweight="2pt">
                <v:textbox>
                  <w:txbxContent>
                    <w:p w14:paraId="449D91DC" w14:textId="0F948F00" w:rsidR="005378AF" w:rsidRPr="00062FCF" w:rsidRDefault="005378AF" w:rsidP="0049356B">
                      <w:pPr>
                        <w:jc w:val="center"/>
                        <w:rPr>
                          <w:rFonts w:asciiTheme="minorHAnsi" w:hAnsiTheme="minorHAnsi"/>
                          <w:b/>
                          <w:sz w:val="20"/>
                          <w:szCs w:val="20"/>
                        </w:rPr>
                      </w:pPr>
                      <w:r>
                        <w:rPr>
                          <w:rFonts w:asciiTheme="minorHAnsi" w:hAnsiTheme="minorHAnsi"/>
                          <w:b/>
                          <w:sz w:val="20"/>
                          <w:szCs w:val="20"/>
                        </w:rPr>
                        <w:t>End Analysis Process</w:t>
                      </w:r>
                    </w:p>
                  </w:txbxContent>
                </v:textbox>
                <w10:wrap type="through"/>
              </v:shape>
            </w:pict>
          </mc:Fallback>
        </mc:AlternateContent>
      </w:r>
    </w:p>
    <w:p w14:paraId="1124211F" w14:textId="70701EC5" w:rsidR="00717C5E" w:rsidRDefault="00717C5E" w:rsidP="00717C5E">
      <w:pPr>
        <w:pStyle w:val="Heading1"/>
      </w:pPr>
      <w:bookmarkStart w:id="18" w:name="_Toc458347044"/>
      <w:r>
        <w:t>Data Preparation</w:t>
      </w:r>
      <w:bookmarkEnd w:id="18"/>
    </w:p>
    <w:p w14:paraId="1AF6BE0C" w14:textId="77777777" w:rsidR="00D36B87" w:rsidRDefault="00FD497A" w:rsidP="00D36B87">
      <w:r>
        <w:t>Each category</w:t>
      </w:r>
      <w:r w:rsidR="00717C5E">
        <w:t xml:space="preserve"> for yearly data</w:t>
      </w:r>
      <w:r>
        <w:t xml:space="preserve"> was placed into a separate database table</w:t>
      </w:r>
      <w:r w:rsidR="00717C5E">
        <w:t xml:space="preserve"> so that efforts to prepare each dataset for analysis could be compartmentalized. Provenance for any changes made to the data was tracked through a series of entries made to a log file. </w:t>
      </w:r>
      <w:r w:rsidR="0051427C">
        <w:t>A</w:t>
      </w:r>
      <w:r w:rsidR="00717C5E">
        <w:t xml:space="preserve"> file and folder hierarchy was created on the computer for exporting data before any significant changes were made</w:t>
      </w:r>
      <w:r w:rsidR="0051427C">
        <w:t xml:space="preserve">. </w:t>
      </w:r>
      <w:r w:rsidR="00D36B87">
        <w:t xml:space="preserve">The system allows for each record to be traced throughout every state of change. </w:t>
      </w:r>
    </w:p>
    <w:p w14:paraId="2D54B1C2" w14:textId="77777777" w:rsidR="009E6BB0" w:rsidRDefault="009E6BB0" w:rsidP="00D36B87"/>
    <w:p w14:paraId="535C4DED" w14:textId="7816A77A" w:rsidR="00E00BFA" w:rsidRDefault="0051427C" w:rsidP="006B59DA">
      <w:r>
        <w:t xml:space="preserve">We used a </w:t>
      </w:r>
      <w:r w:rsidR="00D36B87">
        <w:t xml:space="preserve">software </w:t>
      </w:r>
      <w:r>
        <w:t xml:space="preserve">tool named OpenRefine to assist with making bulk changes to the record. For example, when </w:t>
      </w:r>
      <w:r w:rsidR="00717C5E">
        <w:t>converting the descriptive amounts of food recalls from text (4.2 million</w:t>
      </w:r>
      <w:r w:rsidR="00087A85">
        <w:t xml:space="preserve"> lbs</w:t>
      </w:r>
      <w:r w:rsidR="00717C5E">
        <w:t>) to numerical (4200000)</w:t>
      </w:r>
      <w:r>
        <w:t>, OpenRefine allow</w:t>
      </w:r>
      <w:r w:rsidR="00D36B87">
        <w:t xml:space="preserve">ed us to identify records by creating filters, tagging matching records, and then applying changes. </w:t>
      </w:r>
    </w:p>
    <w:p w14:paraId="3E59A9C4" w14:textId="11D810F9" w:rsidR="00D36B87" w:rsidRDefault="00D36B87" w:rsidP="00D36B87">
      <w:pPr>
        <w:pStyle w:val="Heading2"/>
      </w:pPr>
      <w:bookmarkStart w:id="19" w:name="_Toc458347045"/>
      <w:r>
        <w:t>Data Cataloguing</w:t>
      </w:r>
      <w:bookmarkEnd w:id="19"/>
    </w:p>
    <w:p w14:paraId="1B696F07" w14:textId="77777777" w:rsidR="001733F2" w:rsidRDefault="00087A85" w:rsidP="00087A85">
      <w:pPr>
        <w:rPr>
          <w:b/>
        </w:rPr>
      </w:pPr>
      <w:r w:rsidRPr="001314AB">
        <w:rPr>
          <w:b/>
        </w:rPr>
        <w:t xml:space="preserve">Most of the records we captured were not tagged by the USDA into specific groupings for species and reason. This required manually reviewing and tagging each record using the information available. </w:t>
      </w:r>
    </w:p>
    <w:p w14:paraId="5D73E205" w14:textId="77777777" w:rsidR="009E6BB0" w:rsidRPr="001314AB" w:rsidRDefault="009E6BB0" w:rsidP="00087A85">
      <w:pPr>
        <w:rPr>
          <w:b/>
        </w:rPr>
      </w:pPr>
    </w:p>
    <w:p w14:paraId="2F069044" w14:textId="77777777" w:rsidR="002C4FB7" w:rsidRDefault="001733F2" w:rsidP="00D36B87">
      <w:r>
        <w:t xml:space="preserve">For tagging species, we looked for specific keywords (pork, veal, beef, etc.), but in the event a </w:t>
      </w:r>
      <w:r w:rsidR="00087A85">
        <w:t xml:space="preserve">product was identified as “sausage” </w:t>
      </w:r>
      <w:r>
        <w:t>without any</w:t>
      </w:r>
      <w:r w:rsidR="00087A85">
        <w:t xml:space="preserve"> further information</w:t>
      </w:r>
      <w:r>
        <w:t>, then we tagged the species as “mixed</w:t>
      </w:r>
      <w:r w:rsidR="00946FEB">
        <w:t xml:space="preserve">”. Best attempts were made to determine the species of the product by reviewing all of the information available for that specific record. </w:t>
      </w:r>
      <w:r w:rsidR="004B795F">
        <w:t>A review of the manually tagged records compared to the summary tables provided by the USDA showed a tendency to favor identifying species as “mixed”.</w:t>
      </w:r>
      <w:r w:rsidR="001314AB">
        <w:t xml:space="preserve"> </w:t>
      </w:r>
    </w:p>
    <w:p w14:paraId="0A3EFBF6" w14:textId="77777777" w:rsidR="009E6BB0" w:rsidRDefault="009E6BB0" w:rsidP="00D36B87"/>
    <w:p w14:paraId="290FCE3D" w14:textId="29D9426B" w:rsidR="00D36B87" w:rsidRDefault="004B795F" w:rsidP="00D36B87">
      <w:r>
        <w:t>A similar approach was used for categorizing the reason for recall. Many records could be easily identified as belonging to a specific reason, such as containing a known allergen. Though there were many cases in which the reason for recall could span multiple categories; in such cases, the best matching category was chosen instead of placing the record into more than category and counting the records twice.</w:t>
      </w:r>
      <w:r w:rsidR="001314AB">
        <w:t xml:space="preserve"> </w:t>
      </w:r>
    </w:p>
    <w:p w14:paraId="25342B75" w14:textId="77777777" w:rsidR="009E6BB0" w:rsidRDefault="009E6BB0" w:rsidP="00D36B87"/>
    <w:p w14:paraId="59BDFDF4" w14:textId="6FD35341" w:rsidR="002C4FB7" w:rsidRDefault="002C4FB7" w:rsidP="0079026E">
      <w:r>
        <w:lastRenderedPageBreak/>
        <w:t>We created a record table for tracking the keywords used for identifying the species and reason for recall:</w:t>
      </w:r>
    </w:p>
    <w:p w14:paraId="6CE54EF7" w14:textId="77777777" w:rsidR="00EF464B" w:rsidRDefault="00EF464B" w:rsidP="0079026E"/>
    <w:p w14:paraId="3413422E" w14:textId="61DEC0A4" w:rsidR="00EF464B" w:rsidRDefault="00EF464B" w:rsidP="00EF464B">
      <w:pPr>
        <w:pStyle w:val="Heading3"/>
      </w:pPr>
      <w:bookmarkStart w:id="20" w:name="_Toc458347046"/>
      <w:r>
        <w:t>Species</w:t>
      </w:r>
      <w:bookmarkEnd w:id="20"/>
    </w:p>
    <w:p w14:paraId="192DE68B" w14:textId="77777777" w:rsidR="0079026E" w:rsidRDefault="0079026E" w:rsidP="0079026E"/>
    <w:p w14:paraId="10F22BB4" w14:textId="403887DA" w:rsidR="0079026E" w:rsidRDefault="00EF464B" w:rsidP="006A7745">
      <w:pPr>
        <w:ind w:left="720"/>
        <w:rPr>
          <w:b/>
        </w:rPr>
      </w:pPr>
      <w:r w:rsidRPr="00EF464B">
        <w:rPr>
          <w:b/>
        </w:rPr>
        <w:t>Beef</w:t>
      </w:r>
      <w:r>
        <w:rPr>
          <w:b/>
        </w:rPr>
        <w:t>:</w:t>
      </w:r>
    </w:p>
    <w:p w14:paraId="39913CEE" w14:textId="6B3DAC6D" w:rsidR="00EF464B" w:rsidRPr="00EF464B" w:rsidRDefault="00EF464B" w:rsidP="006A7745">
      <w:pPr>
        <w:ind w:left="1440"/>
      </w:pPr>
      <w:r>
        <w:t>beef, hamburger, steak, bison, cheeseburger, veal, buffalo, cattle, ribeye, lamb</w:t>
      </w:r>
      <w:r w:rsidR="00DF5F0C">
        <w:t>, ovine.</w:t>
      </w:r>
    </w:p>
    <w:p w14:paraId="6696A95B" w14:textId="77777777" w:rsidR="00EF464B" w:rsidRDefault="00EF464B" w:rsidP="006A7745">
      <w:pPr>
        <w:ind w:left="720"/>
      </w:pPr>
    </w:p>
    <w:p w14:paraId="40B6212F" w14:textId="53C0871E" w:rsidR="00EF464B" w:rsidRPr="00EF464B" w:rsidRDefault="00EF464B" w:rsidP="006A7745">
      <w:pPr>
        <w:ind w:left="720"/>
        <w:rPr>
          <w:b/>
        </w:rPr>
      </w:pPr>
      <w:r w:rsidRPr="00EF464B">
        <w:rPr>
          <w:b/>
        </w:rPr>
        <w:t>Mixed</w:t>
      </w:r>
      <w:r>
        <w:rPr>
          <w:b/>
        </w:rPr>
        <w:t>:</w:t>
      </w:r>
    </w:p>
    <w:p w14:paraId="4696930C" w14:textId="65E666CB" w:rsidR="00EF464B" w:rsidRDefault="00EF464B" w:rsidP="006A7745">
      <w:pPr>
        <w:ind w:left="1440"/>
      </w:pPr>
      <w:r>
        <w:t>beef and pork, beef and poultry, beef and chicken, beef and ham, chicken and ham, turkey and ham, turkey and pork, pork and veal, chicken and pork, Vienna sausage, bacon and beef, bacon and cheeseburger, hot dog, sausage, meat, meatball chorizo, pate, salami, bologna, franks, bolgna, weisswurst, eggroll, head cheese, quiche, dog, mortadella, various, oascar mayer low fat lunchable cracker stacker, chili, carne, blintze, scrapple, burger, pot roast, enchilada, stew, potsticker, spaghettios, bratwurst, roast, salad, beans, souse, soup, Campbell’s, braunschwiger, pizza, noodle, frozen boneless rib-shaped patties with bbq sauce, smoked, basterma, ravioli, burrito, weiner, ready-to-eat, mortadella, jambalaya, baby food, products, liver, pastry, calzone, pasta kielbasa, links, lasagna, entrée, meal, hot-pot, pot pie, pot sticker, tamale, boudin</w:t>
      </w:r>
    </w:p>
    <w:p w14:paraId="2623DA33" w14:textId="77777777" w:rsidR="00EF464B" w:rsidRDefault="00EF464B" w:rsidP="006A7745">
      <w:pPr>
        <w:ind w:left="720"/>
      </w:pPr>
    </w:p>
    <w:p w14:paraId="5E1AE830" w14:textId="1D7B1A14" w:rsidR="00EF464B" w:rsidRPr="00252A10" w:rsidRDefault="00EF464B" w:rsidP="006A7745">
      <w:pPr>
        <w:ind w:left="720"/>
        <w:rPr>
          <w:b/>
        </w:rPr>
      </w:pPr>
      <w:r w:rsidRPr="00252A10">
        <w:rPr>
          <w:b/>
        </w:rPr>
        <w:t>Pork:</w:t>
      </w:r>
    </w:p>
    <w:p w14:paraId="5302621F" w14:textId="5EC20777" w:rsidR="00EF464B" w:rsidRDefault="00EF464B" w:rsidP="006A7745">
      <w:pPr>
        <w:ind w:left="720"/>
      </w:pPr>
      <w:r>
        <w:tab/>
        <w:t xml:space="preserve">pork, </w:t>
      </w:r>
      <w:r w:rsidR="00252A10">
        <w:t>bacon, ham, prosciutto, pig, baby back rib</w:t>
      </w:r>
    </w:p>
    <w:p w14:paraId="494A5885" w14:textId="77777777" w:rsidR="00EF464B" w:rsidRDefault="00EF464B" w:rsidP="006A7745">
      <w:pPr>
        <w:ind w:left="720"/>
      </w:pPr>
    </w:p>
    <w:p w14:paraId="070C14DE" w14:textId="54A53AE5" w:rsidR="00EF464B" w:rsidRPr="00252A10" w:rsidRDefault="00EF464B" w:rsidP="006A7745">
      <w:pPr>
        <w:ind w:left="720"/>
        <w:rPr>
          <w:b/>
        </w:rPr>
      </w:pPr>
      <w:r w:rsidRPr="00252A10">
        <w:rPr>
          <w:b/>
        </w:rPr>
        <w:t>Poultry</w:t>
      </w:r>
      <w:r w:rsidR="00252A10" w:rsidRPr="00252A10">
        <w:rPr>
          <w:b/>
        </w:rPr>
        <w:t>:</w:t>
      </w:r>
    </w:p>
    <w:p w14:paraId="75893048" w14:textId="0943979D" w:rsidR="00EF464B" w:rsidRDefault="00252A10" w:rsidP="006A7745">
      <w:pPr>
        <w:ind w:left="720"/>
      </w:pPr>
      <w:r>
        <w:tab/>
      </w:r>
      <w:r w:rsidR="00C6705B">
        <w:t>c</w:t>
      </w:r>
      <w:r>
        <w:t>hicken, turkey, chicken, duck, poultry, egg</w:t>
      </w:r>
    </w:p>
    <w:p w14:paraId="7236AA25" w14:textId="77777777" w:rsidR="006A7745" w:rsidRDefault="006A7745" w:rsidP="0079026E"/>
    <w:p w14:paraId="362A2FAC" w14:textId="0B73B86C" w:rsidR="006A7745" w:rsidRDefault="006A7745" w:rsidP="006A7745">
      <w:pPr>
        <w:pStyle w:val="Heading3"/>
      </w:pPr>
      <w:bookmarkStart w:id="21" w:name="_Toc458347047"/>
      <w:r>
        <w:t>Reason</w:t>
      </w:r>
      <w:bookmarkEnd w:id="21"/>
    </w:p>
    <w:p w14:paraId="5C630746" w14:textId="77777777" w:rsidR="00EF464B" w:rsidRDefault="00EF464B" w:rsidP="0079026E"/>
    <w:p w14:paraId="7176C007" w14:textId="73B1C09B" w:rsidR="006A7745" w:rsidRDefault="006A7745" w:rsidP="0079026E">
      <w:pPr>
        <w:rPr>
          <w:b/>
        </w:rPr>
      </w:pPr>
      <w:r>
        <w:tab/>
      </w:r>
      <w:r w:rsidRPr="006A7745">
        <w:rPr>
          <w:b/>
        </w:rPr>
        <w:t>Extraneous Material:</w:t>
      </w:r>
    </w:p>
    <w:p w14:paraId="0536E217" w14:textId="77777777" w:rsidR="006A7745" w:rsidRDefault="006A7745" w:rsidP="0079026E">
      <w:pPr>
        <w:rPr>
          <w:b/>
        </w:rPr>
      </w:pPr>
    </w:p>
    <w:p w14:paraId="258C2F80" w14:textId="4B9F8FBF" w:rsidR="006A7745" w:rsidRDefault="006A7745" w:rsidP="00BD2502">
      <w:pPr>
        <w:ind w:left="1440"/>
      </w:pPr>
      <w:r w:rsidRPr="00BD2502">
        <w:t xml:space="preserve">plastic, </w:t>
      </w:r>
      <w:r w:rsidR="00BD2502">
        <w:t>metal, foreign, extraneous, drug residue, ammonia, pesticide, chemical contamination, glass, residue, non-food grade lubricating oil</w:t>
      </w:r>
    </w:p>
    <w:p w14:paraId="0F6C5FB0" w14:textId="77777777" w:rsidR="00BD2502" w:rsidRDefault="00BD2502" w:rsidP="00BD2502">
      <w:pPr>
        <w:ind w:left="720"/>
        <w:rPr>
          <w:ins w:id="22" w:author="Stasiewicz, Matthew Jon" w:date="2016-07-04T17:11:00Z"/>
        </w:rPr>
      </w:pPr>
    </w:p>
    <w:p w14:paraId="0B0B18B8" w14:textId="43C00417" w:rsidR="00EF2B1E" w:rsidRDefault="00EF2B1E" w:rsidP="00BD2502">
      <w:pPr>
        <w:ind w:left="720"/>
        <w:rPr>
          <w:ins w:id="23" w:author="Stasiewicz, Matthew Jon" w:date="2016-07-04T17:11:00Z"/>
          <w:b/>
        </w:rPr>
      </w:pPr>
      <w:ins w:id="24" w:author="Stasiewicz, Matthew Jon" w:date="2016-07-04T17:11:00Z">
        <w:r>
          <w:rPr>
            <w:b/>
          </w:rPr>
          <w:t>Listeria</w:t>
        </w:r>
      </w:ins>
    </w:p>
    <w:p w14:paraId="3869B781" w14:textId="1B2762D1" w:rsidR="00EF2B1E" w:rsidRPr="00DF5F0C" w:rsidRDefault="00EF2B1E" w:rsidP="00BD2502">
      <w:pPr>
        <w:ind w:left="720"/>
        <w:rPr>
          <w:ins w:id="25" w:author="Stasiewicz, Matthew Jon" w:date="2016-07-04T17:11:00Z"/>
          <w:b/>
        </w:rPr>
      </w:pPr>
      <w:ins w:id="26" w:author="Stasiewicz, Matthew Jon" w:date="2016-07-04T17:11:00Z">
        <w:r>
          <w:rPr>
            <w:b/>
          </w:rPr>
          <w:tab/>
          <w:t>Listeria, Listeria monocytogenes, L. monocytogenes</w:t>
        </w:r>
      </w:ins>
    </w:p>
    <w:p w14:paraId="19F29A03" w14:textId="77777777" w:rsidR="00EF2B1E" w:rsidRDefault="00EF2B1E" w:rsidP="00BD2502">
      <w:pPr>
        <w:ind w:left="720"/>
      </w:pPr>
    </w:p>
    <w:p w14:paraId="271F8836" w14:textId="5772C6E4" w:rsidR="000104F4" w:rsidRPr="000104F4" w:rsidRDefault="000104F4" w:rsidP="00BD2502">
      <w:pPr>
        <w:ind w:left="720"/>
        <w:rPr>
          <w:b/>
        </w:rPr>
      </w:pPr>
      <w:r w:rsidRPr="000104F4">
        <w:rPr>
          <w:b/>
        </w:rPr>
        <w:t xml:space="preserve">Other: </w:t>
      </w:r>
    </w:p>
    <w:p w14:paraId="70F08D89" w14:textId="7D314E80" w:rsidR="000104F4" w:rsidRDefault="00B03E03" w:rsidP="00077AE2">
      <w:pPr>
        <w:ind w:left="1440"/>
      </w:pPr>
      <w:r>
        <w:t xml:space="preserve">chlorfenvinphos, irradiation, import, unapproved, insanitary, ineligible, uninspected, excess nitrites, incorrectly declared as “sodium”, nitrite leels in excess, </w:t>
      </w:r>
      <w:r w:rsidR="005A2D81">
        <w:t xml:space="preserve">may contain specified risk materials, incorrectly labeled, species violation, botulinum, identity, spongiform, inspection, labeled as turkey breast but contained cured pork, adult, </w:t>
      </w:r>
      <w:r w:rsidR="00DA3A4B">
        <w:t xml:space="preserve">incorrectly lists beef as only meat ingredient, beef franks packages contain franks made with chicken and pork, recalls pork products due to </w:t>
      </w:r>
      <w:r w:rsidR="00DA3A4B">
        <w:lastRenderedPageBreak/>
        <w:t>misbranding, recalls chicken and pork products due to misbranding, recalls beef and pork products due to misbranding, ham rather than turkey, mistakenly labeled, mislabeled, abuse, prohibited, staph, unapproved substance, mistakenly placed in packages labeled as containing cheeseburger stuffed sandwiches, incorrect nutrition facts information panel, mislabeling of individual pouches that were packed with lasagna with meat sauce,</w:t>
      </w:r>
      <w:r w:rsidR="00703AB4">
        <w:t xml:space="preserve"> spicy vegetable potstickers due to a mislabeling of individual pouches were packed with chicken potstickers, these products are considered misbranded because the </w:t>
      </w:r>
      <w:r w:rsidR="000A5324">
        <w:t>USDA</w:t>
      </w:r>
      <w:r w:rsidR="00703AB4">
        <w:t xml:space="preserve"> mark of inspection does not appear on the package labels …, mispackaged and labeled as Salisbury steak products, </w:t>
      </w:r>
      <w:r w:rsidR="00D7481F">
        <w:t xml:space="preserve">the product label does not include an accurate list of ingredients due to a printing error, the product was produced using the wrong inspection legend, product was mistakenly labeled as corned beef on the product label, the products contain sodium nitrite which is missing the word nitrite on the product label, … some packages may not bear the </w:t>
      </w:r>
      <w:r w:rsidR="000A5324">
        <w:t>USDA</w:t>
      </w:r>
      <w:r w:rsidR="00D7481F">
        <w:t xml:space="preserve"> mark of inspection, </w:t>
      </w:r>
      <w:r w:rsidR="000A5324">
        <w:t>… products were slaughtered under religious exemption which was not declared on the product label, the product contains pork which is not declared on the product label</w:t>
      </w:r>
    </w:p>
    <w:p w14:paraId="117DB093" w14:textId="77777777" w:rsidR="000A5324" w:rsidRDefault="000A5324" w:rsidP="00077AE2">
      <w:pPr>
        <w:ind w:left="1440"/>
      </w:pPr>
    </w:p>
    <w:p w14:paraId="74DF0D38" w14:textId="2C0B0A11" w:rsidR="000A5324" w:rsidRDefault="000A5324" w:rsidP="000A5324">
      <w:pPr>
        <w:rPr>
          <w:b/>
        </w:rPr>
      </w:pPr>
      <w:r>
        <w:tab/>
      </w:r>
      <w:r w:rsidRPr="000A5324">
        <w:rPr>
          <w:b/>
        </w:rPr>
        <w:t xml:space="preserve">Processing Defect: </w:t>
      </w:r>
    </w:p>
    <w:p w14:paraId="52D28D9F" w14:textId="77777777" w:rsidR="000A5324" w:rsidRDefault="000A5324" w:rsidP="000A5324">
      <w:pPr>
        <w:ind w:left="1440"/>
      </w:pPr>
      <w:r w:rsidRPr="000A5324">
        <w:t xml:space="preserve">under, </w:t>
      </w:r>
      <w:r>
        <w:t>formulation error, recalls pork products due to possible processing deviation, process</w:t>
      </w:r>
    </w:p>
    <w:p w14:paraId="76DA7683" w14:textId="77777777" w:rsidR="000A5324" w:rsidRDefault="000A5324" w:rsidP="000A5324"/>
    <w:p w14:paraId="71BE8A02" w14:textId="77777777" w:rsidR="000A5324" w:rsidRPr="000A5324" w:rsidRDefault="000A5324" w:rsidP="000A5324">
      <w:pPr>
        <w:ind w:firstLine="720"/>
        <w:rPr>
          <w:b/>
        </w:rPr>
      </w:pPr>
      <w:r w:rsidRPr="000A5324">
        <w:rPr>
          <w:b/>
        </w:rPr>
        <w:t xml:space="preserve">Salmonella: </w:t>
      </w:r>
    </w:p>
    <w:p w14:paraId="3E8DF73B" w14:textId="441AD242" w:rsidR="000A5324" w:rsidRDefault="009C3FC7" w:rsidP="000A5324">
      <w:pPr>
        <w:ind w:left="720" w:firstLine="720"/>
      </w:pPr>
      <w:r>
        <w:t xml:space="preserve">salmonella, </w:t>
      </w:r>
      <w:r w:rsidR="000A5324">
        <w:t>salmonella &amp; listeria</w:t>
      </w:r>
    </w:p>
    <w:p w14:paraId="475F8041" w14:textId="77777777" w:rsidR="004D5CFF" w:rsidRDefault="004D5CFF" w:rsidP="004D5CFF"/>
    <w:p w14:paraId="35C8174E" w14:textId="5832CF12" w:rsidR="004D5CFF" w:rsidRPr="004D5CFF" w:rsidRDefault="004D5CFF" w:rsidP="004D5CFF">
      <w:pPr>
        <w:rPr>
          <w:b/>
        </w:rPr>
      </w:pPr>
      <w:r>
        <w:tab/>
      </w:r>
      <w:r w:rsidRPr="004D5CFF">
        <w:rPr>
          <w:b/>
        </w:rPr>
        <w:t xml:space="preserve">STEC: </w:t>
      </w:r>
    </w:p>
    <w:p w14:paraId="06533E52" w14:textId="77777777" w:rsidR="00C53B9C" w:rsidRDefault="00C53B9C" w:rsidP="000A5324">
      <w:pPr>
        <w:ind w:left="1440"/>
      </w:pPr>
      <w:r>
        <w:t>e. coli</w:t>
      </w:r>
    </w:p>
    <w:p w14:paraId="6E26139E" w14:textId="77777777" w:rsidR="00C53B9C" w:rsidRDefault="00C53B9C" w:rsidP="00C53B9C"/>
    <w:p w14:paraId="0608D601" w14:textId="2BBAC498" w:rsidR="000A5324" w:rsidRDefault="00C53B9C" w:rsidP="00C53B9C">
      <w:pPr>
        <w:rPr>
          <w:b/>
        </w:rPr>
      </w:pPr>
      <w:r>
        <w:tab/>
      </w:r>
      <w:r w:rsidRPr="00C53B9C">
        <w:rPr>
          <w:b/>
        </w:rPr>
        <w:t>Undeclared Allergen:</w:t>
      </w:r>
    </w:p>
    <w:p w14:paraId="3714C267" w14:textId="1F131ED4" w:rsidR="00C53B9C" w:rsidRDefault="00765DBC" w:rsidP="00E774D2">
      <w:pPr>
        <w:ind w:left="1440"/>
      </w:pPr>
      <w:r>
        <w:t>a</w:t>
      </w:r>
      <w:r w:rsidR="00E774D2">
        <w:t>llergen, soy, whey, not declaring eggs, gluten, contains soy and wheat, … chicken and turkey were wrapped in hog and sheep casings … hog and sheep casing may elicit allergic reactions …</w:t>
      </w:r>
    </w:p>
    <w:p w14:paraId="051C7817" w14:textId="77777777" w:rsidR="006B2495" w:rsidRDefault="006B2495" w:rsidP="006B2495"/>
    <w:p w14:paraId="3037CCAB" w14:textId="532760E8" w:rsidR="006B2495" w:rsidRDefault="006B2495" w:rsidP="006B2495">
      <w:pPr>
        <w:rPr>
          <w:b/>
        </w:rPr>
      </w:pPr>
      <w:r>
        <w:tab/>
      </w:r>
      <w:r>
        <w:rPr>
          <w:b/>
        </w:rPr>
        <w:t xml:space="preserve">Undeclared Substance: </w:t>
      </w:r>
    </w:p>
    <w:p w14:paraId="752E565F" w14:textId="4A84B9A8" w:rsidR="00110C66" w:rsidRPr="00A10DB2" w:rsidRDefault="006B2495" w:rsidP="00A10DB2">
      <w:pPr>
        <w:ind w:left="1440"/>
      </w:pPr>
      <w:r w:rsidRPr="006B2495">
        <w:t>may contain</w:t>
      </w:r>
      <w:r>
        <w:t xml:space="preserve">, </w:t>
      </w:r>
      <w:r w:rsidR="00FD521F">
        <w:t xml:space="preserve">msg, sodium bisulfite, undeclared ingredient, does not list sodium nitrite, </w:t>
      </w:r>
      <w:r w:rsidR="00F31CEA">
        <w:t>nitrite was omitted from label, may contain edible and/or inedible beef that are not declared on the label, may contain pork that is not listed, contains chicken but is not declared, … mislabeling since monosodium glutamate (MSG) was not declared on label, … misbranded and may contain potassium sorbate …, … may contain … not declared on the label …, msg,</w:t>
      </w:r>
      <w:r w:rsidR="0085625B">
        <w:t xml:space="preserve"> company</w:t>
      </w:r>
      <w:r w:rsidR="006B270B">
        <w:t xml:space="preserve"> employee discovered that the ingredient monosodium glutamate (MSG) was used …</w:t>
      </w:r>
    </w:p>
    <w:sectPr w:rsidR="00110C66" w:rsidRPr="00A10DB2" w:rsidSect="00A51E41">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B1479" w14:textId="77777777" w:rsidR="008C339E" w:rsidRDefault="008C339E" w:rsidP="000B58A9">
      <w:r>
        <w:separator/>
      </w:r>
    </w:p>
  </w:endnote>
  <w:endnote w:type="continuationSeparator" w:id="0">
    <w:p w14:paraId="08B3A1E3" w14:textId="77777777" w:rsidR="008C339E" w:rsidRDefault="008C339E" w:rsidP="000B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7CDB" w14:textId="77777777" w:rsidR="005378AF" w:rsidRDefault="005378AF" w:rsidP="00D86E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6F2927" w14:textId="77777777" w:rsidR="005378AF" w:rsidRDefault="005378AF" w:rsidP="000B58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867DF" w14:textId="20019963" w:rsidR="005378AF" w:rsidRDefault="005378AF" w:rsidP="00D86E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5AD6">
      <w:rPr>
        <w:rStyle w:val="PageNumber"/>
        <w:noProof/>
      </w:rPr>
      <w:t>2</w:t>
    </w:r>
    <w:r>
      <w:rPr>
        <w:rStyle w:val="PageNumber"/>
      </w:rPr>
      <w:fldChar w:fldCharType="end"/>
    </w:r>
  </w:p>
  <w:p w14:paraId="7BA13B99" w14:textId="77777777" w:rsidR="005378AF" w:rsidRDefault="005378AF" w:rsidP="000B58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60F6A" w14:textId="77777777" w:rsidR="008C339E" w:rsidRDefault="008C339E" w:rsidP="000B58A9">
      <w:r>
        <w:separator/>
      </w:r>
    </w:p>
  </w:footnote>
  <w:footnote w:type="continuationSeparator" w:id="0">
    <w:p w14:paraId="726650E6" w14:textId="77777777" w:rsidR="008C339E" w:rsidRDefault="008C339E" w:rsidP="000B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D5B"/>
    <w:multiLevelType w:val="hybridMultilevel"/>
    <w:tmpl w:val="17A8E95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5F80BC0"/>
    <w:multiLevelType w:val="hybridMultilevel"/>
    <w:tmpl w:val="D9B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80C52"/>
    <w:multiLevelType w:val="hybridMultilevel"/>
    <w:tmpl w:val="89A87EC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2ED55578"/>
    <w:multiLevelType w:val="hybridMultilevel"/>
    <w:tmpl w:val="3D5A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37595"/>
    <w:multiLevelType w:val="hybridMultilevel"/>
    <w:tmpl w:val="5D20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siewicz, Matthew Jon">
    <w15:presenceInfo w15:providerId="AD" w15:userId="S-1-5-21-2509641344-1052565914-3260824488-160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NzE0tjC3tDQ1NzFQ0lEKTi0uzszPAykwrgUAArw9niwAAAA="/>
  </w:docVars>
  <w:rsids>
    <w:rsidRoot w:val="002D1598"/>
    <w:rsid w:val="000104F4"/>
    <w:rsid w:val="00026AE0"/>
    <w:rsid w:val="00033203"/>
    <w:rsid w:val="000458BE"/>
    <w:rsid w:val="00054865"/>
    <w:rsid w:val="00054EA8"/>
    <w:rsid w:val="00062FCF"/>
    <w:rsid w:val="000706D8"/>
    <w:rsid w:val="00076BFE"/>
    <w:rsid w:val="00077335"/>
    <w:rsid w:val="00077AE2"/>
    <w:rsid w:val="00087A85"/>
    <w:rsid w:val="000A17A9"/>
    <w:rsid w:val="000A3D9C"/>
    <w:rsid w:val="000A5324"/>
    <w:rsid w:val="000B58A9"/>
    <w:rsid w:val="000C2D03"/>
    <w:rsid w:val="000C5AC0"/>
    <w:rsid w:val="000D04CD"/>
    <w:rsid w:val="000D1483"/>
    <w:rsid w:val="000D6C97"/>
    <w:rsid w:val="000F0672"/>
    <w:rsid w:val="000F5C23"/>
    <w:rsid w:val="00110C66"/>
    <w:rsid w:val="00116880"/>
    <w:rsid w:val="001314AB"/>
    <w:rsid w:val="001475E2"/>
    <w:rsid w:val="00150048"/>
    <w:rsid w:val="001566A9"/>
    <w:rsid w:val="00160B90"/>
    <w:rsid w:val="00162084"/>
    <w:rsid w:val="00162B59"/>
    <w:rsid w:val="00164805"/>
    <w:rsid w:val="00166C9E"/>
    <w:rsid w:val="001733F2"/>
    <w:rsid w:val="00180B4C"/>
    <w:rsid w:val="00191D03"/>
    <w:rsid w:val="00192B36"/>
    <w:rsid w:val="00195BC4"/>
    <w:rsid w:val="001A2648"/>
    <w:rsid w:val="001B6F94"/>
    <w:rsid w:val="001E2206"/>
    <w:rsid w:val="001E7013"/>
    <w:rsid w:val="001E7CE1"/>
    <w:rsid w:val="001F1CEA"/>
    <w:rsid w:val="001F27AB"/>
    <w:rsid w:val="002008B9"/>
    <w:rsid w:val="00205FD3"/>
    <w:rsid w:val="00210B90"/>
    <w:rsid w:val="00211954"/>
    <w:rsid w:val="00233A41"/>
    <w:rsid w:val="00252A10"/>
    <w:rsid w:val="00254775"/>
    <w:rsid w:val="0027425B"/>
    <w:rsid w:val="002759DA"/>
    <w:rsid w:val="002779A5"/>
    <w:rsid w:val="00294E11"/>
    <w:rsid w:val="002A0087"/>
    <w:rsid w:val="002B0C43"/>
    <w:rsid w:val="002B17F4"/>
    <w:rsid w:val="002C4FB7"/>
    <w:rsid w:val="002C5864"/>
    <w:rsid w:val="002C69B2"/>
    <w:rsid w:val="002C7769"/>
    <w:rsid w:val="002D1598"/>
    <w:rsid w:val="002D1DA6"/>
    <w:rsid w:val="002E04B5"/>
    <w:rsid w:val="002E2304"/>
    <w:rsid w:val="002E3F38"/>
    <w:rsid w:val="002E5B82"/>
    <w:rsid w:val="002F660C"/>
    <w:rsid w:val="0031055C"/>
    <w:rsid w:val="003153D9"/>
    <w:rsid w:val="00317E3B"/>
    <w:rsid w:val="00317E9C"/>
    <w:rsid w:val="003238D0"/>
    <w:rsid w:val="00327426"/>
    <w:rsid w:val="00327538"/>
    <w:rsid w:val="003314C3"/>
    <w:rsid w:val="00335D8B"/>
    <w:rsid w:val="00336218"/>
    <w:rsid w:val="00351909"/>
    <w:rsid w:val="00354C82"/>
    <w:rsid w:val="00361B78"/>
    <w:rsid w:val="003654F3"/>
    <w:rsid w:val="003677E8"/>
    <w:rsid w:val="0038039D"/>
    <w:rsid w:val="003A1D14"/>
    <w:rsid w:val="003A60FE"/>
    <w:rsid w:val="003B27F9"/>
    <w:rsid w:val="003B2805"/>
    <w:rsid w:val="003B3660"/>
    <w:rsid w:val="003B6A83"/>
    <w:rsid w:val="003B7198"/>
    <w:rsid w:val="003C234A"/>
    <w:rsid w:val="003C2B56"/>
    <w:rsid w:val="003C7186"/>
    <w:rsid w:val="003E3D0E"/>
    <w:rsid w:val="003E7223"/>
    <w:rsid w:val="003F0F08"/>
    <w:rsid w:val="003F3391"/>
    <w:rsid w:val="0040613A"/>
    <w:rsid w:val="00407C5F"/>
    <w:rsid w:val="00410861"/>
    <w:rsid w:val="00410F4D"/>
    <w:rsid w:val="00411521"/>
    <w:rsid w:val="0042127C"/>
    <w:rsid w:val="00451027"/>
    <w:rsid w:val="00451A67"/>
    <w:rsid w:val="0046066A"/>
    <w:rsid w:val="00483793"/>
    <w:rsid w:val="004842BB"/>
    <w:rsid w:val="0049356B"/>
    <w:rsid w:val="00495521"/>
    <w:rsid w:val="004A69CA"/>
    <w:rsid w:val="004B795F"/>
    <w:rsid w:val="004D1CC4"/>
    <w:rsid w:val="004D5CFF"/>
    <w:rsid w:val="004E08B0"/>
    <w:rsid w:val="004E43CC"/>
    <w:rsid w:val="004E7C5F"/>
    <w:rsid w:val="004F21F4"/>
    <w:rsid w:val="004F678E"/>
    <w:rsid w:val="00503290"/>
    <w:rsid w:val="00503303"/>
    <w:rsid w:val="00507E72"/>
    <w:rsid w:val="00511CDE"/>
    <w:rsid w:val="0051427C"/>
    <w:rsid w:val="0051461D"/>
    <w:rsid w:val="00515548"/>
    <w:rsid w:val="0051666F"/>
    <w:rsid w:val="005306C8"/>
    <w:rsid w:val="00530C41"/>
    <w:rsid w:val="00537800"/>
    <w:rsid w:val="005378AF"/>
    <w:rsid w:val="00540CD9"/>
    <w:rsid w:val="00540DF0"/>
    <w:rsid w:val="0055265D"/>
    <w:rsid w:val="00553969"/>
    <w:rsid w:val="005540BB"/>
    <w:rsid w:val="00567297"/>
    <w:rsid w:val="00572B71"/>
    <w:rsid w:val="00574C4E"/>
    <w:rsid w:val="00576FAA"/>
    <w:rsid w:val="00577FF8"/>
    <w:rsid w:val="005902D0"/>
    <w:rsid w:val="00593A25"/>
    <w:rsid w:val="005A0BB4"/>
    <w:rsid w:val="005A1CD1"/>
    <w:rsid w:val="005A2D81"/>
    <w:rsid w:val="005C4707"/>
    <w:rsid w:val="005D2C39"/>
    <w:rsid w:val="005E424F"/>
    <w:rsid w:val="00601E64"/>
    <w:rsid w:val="0060310C"/>
    <w:rsid w:val="00605886"/>
    <w:rsid w:val="00605AD1"/>
    <w:rsid w:val="00610356"/>
    <w:rsid w:val="00612390"/>
    <w:rsid w:val="0061654B"/>
    <w:rsid w:val="00621D6D"/>
    <w:rsid w:val="00626B79"/>
    <w:rsid w:val="006279D9"/>
    <w:rsid w:val="006439AF"/>
    <w:rsid w:val="0066196D"/>
    <w:rsid w:val="00661D68"/>
    <w:rsid w:val="006752D1"/>
    <w:rsid w:val="0067587D"/>
    <w:rsid w:val="0068492B"/>
    <w:rsid w:val="00684AA4"/>
    <w:rsid w:val="00694910"/>
    <w:rsid w:val="006A11A0"/>
    <w:rsid w:val="006A1EC7"/>
    <w:rsid w:val="006A1FCB"/>
    <w:rsid w:val="006A7745"/>
    <w:rsid w:val="006A7807"/>
    <w:rsid w:val="006B08A4"/>
    <w:rsid w:val="006B2495"/>
    <w:rsid w:val="006B270B"/>
    <w:rsid w:val="006B35DF"/>
    <w:rsid w:val="006B5219"/>
    <w:rsid w:val="006B59DA"/>
    <w:rsid w:val="006C7DD9"/>
    <w:rsid w:val="006D0D46"/>
    <w:rsid w:val="006D1F1E"/>
    <w:rsid w:val="006F2409"/>
    <w:rsid w:val="006F36A0"/>
    <w:rsid w:val="006F7691"/>
    <w:rsid w:val="006F7A57"/>
    <w:rsid w:val="00703AB4"/>
    <w:rsid w:val="00717C5E"/>
    <w:rsid w:val="00721B78"/>
    <w:rsid w:val="0072736B"/>
    <w:rsid w:val="00730B75"/>
    <w:rsid w:val="00737427"/>
    <w:rsid w:val="007401F0"/>
    <w:rsid w:val="007411A6"/>
    <w:rsid w:val="00754BB4"/>
    <w:rsid w:val="007573B5"/>
    <w:rsid w:val="00765DBC"/>
    <w:rsid w:val="00783439"/>
    <w:rsid w:val="00784753"/>
    <w:rsid w:val="007877E5"/>
    <w:rsid w:val="0079026E"/>
    <w:rsid w:val="00793D80"/>
    <w:rsid w:val="007A3ED4"/>
    <w:rsid w:val="007B36F6"/>
    <w:rsid w:val="007C3004"/>
    <w:rsid w:val="007C5CE6"/>
    <w:rsid w:val="007C72FE"/>
    <w:rsid w:val="007D0377"/>
    <w:rsid w:val="007E0BC5"/>
    <w:rsid w:val="007E6048"/>
    <w:rsid w:val="007F066D"/>
    <w:rsid w:val="007F1791"/>
    <w:rsid w:val="007F447A"/>
    <w:rsid w:val="00811D55"/>
    <w:rsid w:val="008156F0"/>
    <w:rsid w:val="00825482"/>
    <w:rsid w:val="00832535"/>
    <w:rsid w:val="00833842"/>
    <w:rsid w:val="00834342"/>
    <w:rsid w:val="008364EA"/>
    <w:rsid w:val="00846A55"/>
    <w:rsid w:val="0084785C"/>
    <w:rsid w:val="0085067A"/>
    <w:rsid w:val="00852D22"/>
    <w:rsid w:val="00856032"/>
    <w:rsid w:val="0085625B"/>
    <w:rsid w:val="008609B4"/>
    <w:rsid w:val="008705E4"/>
    <w:rsid w:val="00870956"/>
    <w:rsid w:val="00881E5A"/>
    <w:rsid w:val="008909DB"/>
    <w:rsid w:val="008A060D"/>
    <w:rsid w:val="008A5396"/>
    <w:rsid w:val="008B715C"/>
    <w:rsid w:val="008C339E"/>
    <w:rsid w:val="008C5738"/>
    <w:rsid w:val="008D0A10"/>
    <w:rsid w:val="008D2627"/>
    <w:rsid w:val="008E3EE7"/>
    <w:rsid w:val="008F62F2"/>
    <w:rsid w:val="008F6849"/>
    <w:rsid w:val="00902219"/>
    <w:rsid w:val="009035D8"/>
    <w:rsid w:val="00904687"/>
    <w:rsid w:val="00907449"/>
    <w:rsid w:val="009113C8"/>
    <w:rsid w:val="00914EE3"/>
    <w:rsid w:val="00917C4B"/>
    <w:rsid w:val="00920D19"/>
    <w:rsid w:val="0092431C"/>
    <w:rsid w:val="00930817"/>
    <w:rsid w:val="00931BD2"/>
    <w:rsid w:val="00934027"/>
    <w:rsid w:val="00934B70"/>
    <w:rsid w:val="0094093B"/>
    <w:rsid w:val="00946FEB"/>
    <w:rsid w:val="00953122"/>
    <w:rsid w:val="0095383C"/>
    <w:rsid w:val="00961CE2"/>
    <w:rsid w:val="00966F4B"/>
    <w:rsid w:val="00973758"/>
    <w:rsid w:val="00985410"/>
    <w:rsid w:val="0098555C"/>
    <w:rsid w:val="00992192"/>
    <w:rsid w:val="009965E6"/>
    <w:rsid w:val="009B2664"/>
    <w:rsid w:val="009C3FC7"/>
    <w:rsid w:val="009C7921"/>
    <w:rsid w:val="009D3330"/>
    <w:rsid w:val="009D6F21"/>
    <w:rsid w:val="009E6BB0"/>
    <w:rsid w:val="00A018CD"/>
    <w:rsid w:val="00A052D4"/>
    <w:rsid w:val="00A106C6"/>
    <w:rsid w:val="00A10DB2"/>
    <w:rsid w:val="00A26CF2"/>
    <w:rsid w:val="00A36C8A"/>
    <w:rsid w:val="00A45211"/>
    <w:rsid w:val="00A514DA"/>
    <w:rsid w:val="00A51A51"/>
    <w:rsid w:val="00A51E41"/>
    <w:rsid w:val="00A538EA"/>
    <w:rsid w:val="00A53FA0"/>
    <w:rsid w:val="00A549F8"/>
    <w:rsid w:val="00A605D3"/>
    <w:rsid w:val="00A67F0E"/>
    <w:rsid w:val="00A72906"/>
    <w:rsid w:val="00A815DB"/>
    <w:rsid w:val="00A87D71"/>
    <w:rsid w:val="00A91BB4"/>
    <w:rsid w:val="00AA0B65"/>
    <w:rsid w:val="00AA2C94"/>
    <w:rsid w:val="00AA2F7C"/>
    <w:rsid w:val="00AA427E"/>
    <w:rsid w:val="00AC1630"/>
    <w:rsid w:val="00AC17FD"/>
    <w:rsid w:val="00AC50BE"/>
    <w:rsid w:val="00AC727F"/>
    <w:rsid w:val="00AD5266"/>
    <w:rsid w:val="00AE374B"/>
    <w:rsid w:val="00AE404D"/>
    <w:rsid w:val="00AE69B4"/>
    <w:rsid w:val="00AF366B"/>
    <w:rsid w:val="00B03E03"/>
    <w:rsid w:val="00B11527"/>
    <w:rsid w:val="00B160BA"/>
    <w:rsid w:val="00B170C5"/>
    <w:rsid w:val="00B216D6"/>
    <w:rsid w:val="00B23AF7"/>
    <w:rsid w:val="00B240B9"/>
    <w:rsid w:val="00B33237"/>
    <w:rsid w:val="00B358B9"/>
    <w:rsid w:val="00B50665"/>
    <w:rsid w:val="00B50C18"/>
    <w:rsid w:val="00B524F2"/>
    <w:rsid w:val="00B6262E"/>
    <w:rsid w:val="00B66ABA"/>
    <w:rsid w:val="00B715DA"/>
    <w:rsid w:val="00B7245F"/>
    <w:rsid w:val="00B72F14"/>
    <w:rsid w:val="00B75C2E"/>
    <w:rsid w:val="00B83982"/>
    <w:rsid w:val="00B85AD6"/>
    <w:rsid w:val="00B873FD"/>
    <w:rsid w:val="00B92406"/>
    <w:rsid w:val="00BA3752"/>
    <w:rsid w:val="00BA4E49"/>
    <w:rsid w:val="00BA57D3"/>
    <w:rsid w:val="00BA5AC6"/>
    <w:rsid w:val="00BB0A37"/>
    <w:rsid w:val="00BB2EA6"/>
    <w:rsid w:val="00BB65D8"/>
    <w:rsid w:val="00BC48CD"/>
    <w:rsid w:val="00BD13A8"/>
    <w:rsid w:val="00BD2502"/>
    <w:rsid w:val="00BE0B85"/>
    <w:rsid w:val="00BE2BBB"/>
    <w:rsid w:val="00BF4FF2"/>
    <w:rsid w:val="00C033A4"/>
    <w:rsid w:val="00C03A3D"/>
    <w:rsid w:val="00C05196"/>
    <w:rsid w:val="00C156E2"/>
    <w:rsid w:val="00C326AD"/>
    <w:rsid w:val="00C34FE5"/>
    <w:rsid w:val="00C366DF"/>
    <w:rsid w:val="00C3727D"/>
    <w:rsid w:val="00C4349C"/>
    <w:rsid w:val="00C53B9C"/>
    <w:rsid w:val="00C6705B"/>
    <w:rsid w:val="00C93D3E"/>
    <w:rsid w:val="00C95F7B"/>
    <w:rsid w:val="00C96BB6"/>
    <w:rsid w:val="00CA645B"/>
    <w:rsid w:val="00CB0A9A"/>
    <w:rsid w:val="00CB0E14"/>
    <w:rsid w:val="00CD0D82"/>
    <w:rsid w:val="00CD1A86"/>
    <w:rsid w:val="00CE5888"/>
    <w:rsid w:val="00CF018D"/>
    <w:rsid w:val="00CF554A"/>
    <w:rsid w:val="00D14EF0"/>
    <w:rsid w:val="00D152B5"/>
    <w:rsid w:val="00D2349C"/>
    <w:rsid w:val="00D265D1"/>
    <w:rsid w:val="00D27F65"/>
    <w:rsid w:val="00D36B87"/>
    <w:rsid w:val="00D42B1C"/>
    <w:rsid w:val="00D444AD"/>
    <w:rsid w:val="00D46E6E"/>
    <w:rsid w:val="00D54246"/>
    <w:rsid w:val="00D72937"/>
    <w:rsid w:val="00D72A8A"/>
    <w:rsid w:val="00D73410"/>
    <w:rsid w:val="00D7481F"/>
    <w:rsid w:val="00D75159"/>
    <w:rsid w:val="00D83A93"/>
    <w:rsid w:val="00D86E41"/>
    <w:rsid w:val="00D93934"/>
    <w:rsid w:val="00D93D6B"/>
    <w:rsid w:val="00DA1608"/>
    <w:rsid w:val="00DA3A4B"/>
    <w:rsid w:val="00DB6D63"/>
    <w:rsid w:val="00DC6FDF"/>
    <w:rsid w:val="00DD2F6C"/>
    <w:rsid w:val="00DD59F6"/>
    <w:rsid w:val="00DD7334"/>
    <w:rsid w:val="00DE25B1"/>
    <w:rsid w:val="00DE2FD5"/>
    <w:rsid w:val="00DE4324"/>
    <w:rsid w:val="00DF428E"/>
    <w:rsid w:val="00DF5F0C"/>
    <w:rsid w:val="00E00BFA"/>
    <w:rsid w:val="00E0591A"/>
    <w:rsid w:val="00E170C6"/>
    <w:rsid w:val="00E172BD"/>
    <w:rsid w:val="00E23149"/>
    <w:rsid w:val="00E335CA"/>
    <w:rsid w:val="00E346D9"/>
    <w:rsid w:val="00E35494"/>
    <w:rsid w:val="00E36E3D"/>
    <w:rsid w:val="00E431A7"/>
    <w:rsid w:val="00E60ED4"/>
    <w:rsid w:val="00E62DB8"/>
    <w:rsid w:val="00E774D2"/>
    <w:rsid w:val="00E930FE"/>
    <w:rsid w:val="00E95958"/>
    <w:rsid w:val="00E96A0F"/>
    <w:rsid w:val="00EB2728"/>
    <w:rsid w:val="00EB4AC2"/>
    <w:rsid w:val="00EC6672"/>
    <w:rsid w:val="00EC764B"/>
    <w:rsid w:val="00ED008C"/>
    <w:rsid w:val="00EE6FF4"/>
    <w:rsid w:val="00EF0BAF"/>
    <w:rsid w:val="00EF2B1E"/>
    <w:rsid w:val="00EF464B"/>
    <w:rsid w:val="00F11733"/>
    <w:rsid w:val="00F12EDC"/>
    <w:rsid w:val="00F22398"/>
    <w:rsid w:val="00F22C81"/>
    <w:rsid w:val="00F25F8E"/>
    <w:rsid w:val="00F31CEA"/>
    <w:rsid w:val="00F341B5"/>
    <w:rsid w:val="00F35E73"/>
    <w:rsid w:val="00F47272"/>
    <w:rsid w:val="00F5173F"/>
    <w:rsid w:val="00F54B2E"/>
    <w:rsid w:val="00F57132"/>
    <w:rsid w:val="00F65A2E"/>
    <w:rsid w:val="00F74C94"/>
    <w:rsid w:val="00F85AB9"/>
    <w:rsid w:val="00F976F7"/>
    <w:rsid w:val="00FA0981"/>
    <w:rsid w:val="00FA2AAC"/>
    <w:rsid w:val="00FB3432"/>
    <w:rsid w:val="00FB527B"/>
    <w:rsid w:val="00FC1366"/>
    <w:rsid w:val="00FC1A5D"/>
    <w:rsid w:val="00FC6F6A"/>
    <w:rsid w:val="00FD0153"/>
    <w:rsid w:val="00FD2685"/>
    <w:rsid w:val="00FD497A"/>
    <w:rsid w:val="00FD521F"/>
    <w:rsid w:val="00FD5769"/>
    <w:rsid w:val="00FE4402"/>
    <w:rsid w:val="00FF05D4"/>
    <w:rsid w:val="00FF5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5B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98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E7CE1"/>
    <w:pPr>
      <w:spacing w:before="480" w:line="276" w:lineRule="auto"/>
      <w:contextualSpacing/>
      <w:outlineLvl w:val="0"/>
    </w:pPr>
    <w:rPr>
      <w:rFonts w:asciiTheme="majorHAnsi" w:hAnsiTheme="majorHAnsi" w:cstheme="majorBidi"/>
      <w:smallCaps/>
      <w:spacing w:val="5"/>
      <w:sz w:val="36"/>
      <w:szCs w:val="36"/>
    </w:rPr>
  </w:style>
  <w:style w:type="paragraph" w:styleId="Heading2">
    <w:name w:val="heading 2"/>
    <w:basedOn w:val="Normal"/>
    <w:next w:val="Normal"/>
    <w:link w:val="Heading2Char"/>
    <w:uiPriority w:val="9"/>
    <w:unhideWhenUsed/>
    <w:qFormat/>
    <w:rsid w:val="001E7CE1"/>
    <w:pPr>
      <w:spacing w:before="200" w:line="271" w:lineRule="auto"/>
      <w:outlineLvl w:val="1"/>
    </w:pPr>
    <w:rPr>
      <w:rFonts w:asciiTheme="majorHAnsi" w:hAnsiTheme="majorHAnsi" w:cstheme="majorBidi"/>
      <w:smallCaps/>
      <w:sz w:val="28"/>
      <w:szCs w:val="28"/>
    </w:rPr>
  </w:style>
  <w:style w:type="paragraph" w:styleId="Heading3">
    <w:name w:val="heading 3"/>
    <w:basedOn w:val="Normal"/>
    <w:next w:val="Normal"/>
    <w:link w:val="Heading3Char"/>
    <w:uiPriority w:val="9"/>
    <w:unhideWhenUsed/>
    <w:qFormat/>
    <w:rsid w:val="001E7CE1"/>
    <w:pPr>
      <w:spacing w:before="200" w:line="271" w:lineRule="auto"/>
      <w:outlineLvl w:val="2"/>
    </w:pPr>
    <w:rPr>
      <w:rFonts w:asciiTheme="majorHAnsi" w:hAnsiTheme="majorHAnsi" w:cstheme="majorBidi"/>
      <w:i/>
      <w:iCs/>
      <w:smallCaps/>
      <w:spacing w:val="5"/>
      <w:sz w:val="26"/>
      <w:szCs w:val="26"/>
    </w:rPr>
  </w:style>
  <w:style w:type="paragraph" w:styleId="Heading4">
    <w:name w:val="heading 4"/>
    <w:basedOn w:val="Normal"/>
    <w:next w:val="Normal"/>
    <w:link w:val="Heading4Char"/>
    <w:uiPriority w:val="9"/>
    <w:semiHidden/>
    <w:unhideWhenUsed/>
    <w:qFormat/>
    <w:rsid w:val="001E7CE1"/>
    <w:pPr>
      <w:spacing w:line="271" w:lineRule="auto"/>
      <w:outlineLvl w:val="3"/>
    </w:pPr>
    <w:rPr>
      <w:rFonts w:asciiTheme="majorHAnsi" w:hAnsiTheme="majorHAnsi" w:cstheme="majorBidi"/>
      <w:b/>
      <w:bCs/>
      <w:spacing w:val="5"/>
    </w:rPr>
  </w:style>
  <w:style w:type="paragraph" w:styleId="Heading5">
    <w:name w:val="heading 5"/>
    <w:basedOn w:val="Normal"/>
    <w:next w:val="Normal"/>
    <w:link w:val="Heading5Char"/>
    <w:uiPriority w:val="9"/>
    <w:semiHidden/>
    <w:unhideWhenUsed/>
    <w:qFormat/>
    <w:rsid w:val="001E7CE1"/>
    <w:pPr>
      <w:spacing w:line="271" w:lineRule="auto"/>
      <w:outlineLvl w:val="4"/>
    </w:pPr>
    <w:rPr>
      <w:rFonts w:asciiTheme="majorHAnsi" w:hAnsiTheme="majorHAnsi" w:cstheme="majorBidi"/>
      <w:i/>
      <w:iCs/>
    </w:rPr>
  </w:style>
  <w:style w:type="paragraph" w:styleId="Heading6">
    <w:name w:val="heading 6"/>
    <w:basedOn w:val="Normal"/>
    <w:next w:val="Normal"/>
    <w:link w:val="Heading6Char"/>
    <w:uiPriority w:val="9"/>
    <w:semiHidden/>
    <w:unhideWhenUsed/>
    <w:qFormat/>
    <w:rsid w:val="001E7CE1"/>
    <w:pPr>
      <w:shd w:val="clear" w:color="auto" w:fill="FFFFFF" w:themeFill="background1"/>
      <w:spacing w:line="271" w:lineRule="auto"/>
      <w:outlineLvl w:val="5"/>
    </w:pPr>
    <w:rPr>
      <w:rFonts w:asciiTheme="majorHAnsi"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1E7CE1"/>
    <w:pPr>
      <w:spacing w:line="276" w:lineRule="auto"/>
      <w:outlineLvl w:val="6"/>
    </w:pPr>
    <w:rPr>
      <w:rFonts w:asciiTheme="majorHAnsi"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7CE1"/>
    <w:pPr>
      <w:spacing w:line="276" w:lineRule="auto"/>
      <w:outlineLvl w:val="7"/>
    </w:pPr>
    <w:rPr>
      <w:rFonts w:asciiTheme="majorHAnsi"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7CE1"/>
    <w:pPr>
      <w:spacing w:line="271" w:lineRule="auto"/>
      <w:outlineLvl w:val="8"/>
    </w:pPr>
    <w:rPr>
      <w:rFonts w:asciiTheme="majorHAnsi"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E1"/>
    <w:pPr>
      <w:spacing w:after="200" w:line="276" w:lineRule="auto"/>
      <w:ind w:left="720"/>
      <w:contextualSpacing/>
    </w:pPr>
    <w:rPr>
      <w:rFonts w:asciiTheme="majorHAnsi" w:hAnsiTheme="majorHAnsi" w:cstheme="majorBidi"/>
      <w:sz w:val="22"/>
      <w:szCs w:val="22"/>
    </w:rPr>
  </w:style>
  <w:style w:type="character" w:customStyle="1" w:styleId="Heading1Char">
    <w:name w:val="Heading 1 Char"/>
    <w:basedOn w:val="DefaultParagraphFont"/>
    <w:link w:val="Heading1"/>
    <w:uiPriority w:val="9"/>
    <w:rsid w:val="001E7CE1"/>
    <w:rPr>
      <w:smallCaps/>
      <w:spacing w:val="5"/>
      <w:sz w:val="36"/>
      <w:szCs w:val="36"/>
    </w:rPr>
  </w:style>
  <w:style w:type="paragraph" w:styleId="Title">
    <w:name w:val="Title"/>
    <w:basedOn w:val="Normal"/>
    <w:next w:val="Normal"/>
    <w:link w:val="TitleChar"/>
    <w:uiPriority w:val="10"/>
    <w:qFormat/>
    <w:rsid w:val="001E7CE1"/>
    <w:pPr>
      <w:spacing w:after="300"/>
      <w:contextualSpacing/>
    </w:pPr>
    <w:rPr>
      <w:rFonts w:asciiTheme="majorHAnsi" w:hAnsiTheme="majorHAnsi" w:cstheme="majorBidi"/>
      <w:smallCaps/>
      <w:sz w:val="52"/>
      <w:szCs w:val="52"/>
    </w:rPr>
  </w:style>
  <w:style w:type="character" w:customStyle="1" w:styleId="TitleChar">
    <w:name w:val="Title Char"/>
    <w:basedOn w:val="DefaultParagraphFont"/>
    <w:link w:val="Title"/>
    <w:uiPriority w:val="10"/>
    <w:rsid w:val="001E7CE1"/>
    <w:rPr>
      <w:smallCaps/>
      <w:sz w:val="52"/>
      <w:szCs w:val="52"/>
    </w:rPr>
  </w:style>
  <w:style w:type="character" w:customStyle="1" w:styleId="Heading2Char">
    <w:name w:val="Heading 2 Char"/>
    <w:basedOn w:val="DefaultParagraphFont"/>
    <w:link w:val="Heading2"/>
    <w:uiPriority w:val="9"/>
    <w:rsid w:val="001E7CE1"/>
    <w:rPr>
      <w:smallCaps/>
      <w:sz w:val="28"/>
      <w:szCs w:val="28"/>
    </w:rPr>
  </w:style>
  <w:style w:type="character" w:customStyle="1" w:styleId="Heading3Char">
    <w:name w:val="Heading 3 Char"/>
    <w:basedOn w:val="DefaultParagraphFont"/>
    <w:link w:val="Heading3"/>
    <w:uiPriority w:val="9"/>
    <w:rsid w:val="001E7CE1"/>
    <w:rPr>
      <w:i/>
      <w:iCs/>
      <w:smallCaps/>
      <w:spacing w:val="5"/>
      <w:sz w:val="26"/>
      <w:szCs w:val="26"/>
    </w:rPr>
  </w:style>
  <w:style w:type="character" w:customStyle="1" w:styleId="Heading4Char">
    <w:name w:val="Heading 4 Char"/>
    <w:basedOn w:val="DefaultParagraphFont"/>
    <w:link w:val="Heading4"/>
    <w:uiPriority w:val="9"/>
    <w:semiHidden/>
    <w:rsid w:val="001E7CE1"/>
    <w:rPr>
      <w:b/>
      <w:bCs/>
      <w:spacing w:val="5"/>
      <w:sz w:val="24"/>
      <w:szCs w:val="24"/>
    </w:rPr>
  </w:style>
  <w:style w:type="character" w:customStyle="1" w:styleId="Heading5Char">
    <w:name w:val="Heading 5 Char"/>
    <w:basedOn w:val="DefaultParagraphFont"/>
    <w:link w:val="Heading5"/>
    <w:uiPriority w:val="9"/>
    <w:semiHidden/>
    <w:rsid w:val="001E7CE1"/>
    <w:rPr>
      <w:i/>
      <w:iCs/>
      <w:sz w:val="24"/>
      <w:szCs w:val="24"/>
    </w:rPr>
  </w:style>
  <w:style w:type="character" w:customStyle="1" w:styleId="Heading6Char">
    <w:name w:val="Heading 6 Char"/>
    <w:basedOn w:val="DefaultParagraphFont"/>
    <w:link w:val="Heading6"/>
    <w:uiPriority w:val="9"/>
    <w:semiHidden/>
    <w:rsid w:val="001E7CE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7CE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7CE1"/>
    <w:rPr>
      <w:b/>
      <w:bCs/>
      <w:color w:val="7F7F7F" w:themeColor="text1" w:themeTint="80"/>
      <w:sz w:val="20"/>
      <w:szCs w:val="20"/>
    </w:rPr>
  </w:style>
  <w:style w:type="character" w:customStyle="1" w:styleId="Heading9Char">
    <w:name w:val="Heading 9 Char"/>
    <w:basedOn w:val="DefaultParagraphFont"/>
    <w:link w:val="Heading9"/>
    <w:uiPriority w:val="9"/>
    <w:semiHidden/>
    <w:rsid w:val="001E7CE1"/>
    <w:rPr>
      <w:b/>
      <w:bCs/>
      <w:i/>
      <w:iCs/>
      <w:color w:val="7F7F7F" w:themeColor="text1" w:themeTint="80"/>
      <w:sz w:val="18"/>
      <w:szCs w:val="18"/>
    </w:rPr>
  </w:style>
  <w:style w:type="paragraph" w:styleId="Subtitle">
    <w:name w:val="Subtitle"/>
    <w:basedOn w:val="Normal"/>
    <w:next w:val="Normal"/>
    <w:link w:val="SubtitleChar"/>
    <w:uiPriority w:val="11"/>
    <w:qFormat/>
    <w:rsid w:val="001E7CE1"/>
    <w:pPr>
      <w:spacing w:after="200" w:line="276" w:lineRule="auto"/>
    </w:pPr>
    <w:rPr>
      <w:rFonts w:asciiTheme="majorHAnsi" w:hAnsiTheme="majorHAnsi" w:cstheme="majorBidi"/>
      <w:i/>
      <w:iCs/>
      <w:smallCaps/>
      <w:spacing w:val="10"/>
      <w:sz w:val="28"/>
      <w:szCs w:val="28"/>
    </w:rPr>
  </w:style>
  <w:style w:type="character" w:customStyle="1" w:styleId="SubtitleChar">
    <w:name w:val="Subtitle Char"/>
    <w:basedOn w:val="DefaultParagraphFont"/>
    <w:link w:val="Subtitle"/>
    <w:uiPriority w:val="11"/>
    <w:rsid w:val="001E7CE1"/>
    <w:rPr>
      <w:i/>
      <w:iCs/>
      <w:smallCaps/>
      <w:spacing w:val="10"/>
      <w:sz w:val="28"/>
      <w:szCs w:val="28"/>
    </w:rPr>
  </w:style>
  <w:style w:type="character" w:styleId="Strong">
    <w:name w:val="Strong"/>
    <w:uiPriority w:val="22"/>
    <w:qFormat/>
    <w:rsid w:val="001E7CE1"/>
    <w:rPr>
      <w:b/>
      <w:bCs/>
    </w:rPr>
  </w:style>
  <w:style w:type="character" w:styleId="Emphasis">
    <w:name w:val="Emphasis"/>
    <w:uiPriority w:val="20"/>
    <w:qFormat/>
    <w:rsid w:val="001E7CE1"/>
    <w:rPr>
      <w:b/>
      <w:bCs/>
      <w:i/>
      <w:iCs/>
      <w:spacing w:val="10"/>
    </w:rPr>
  </w:style>
  <w:style w:type="paragraph" w:styleId="NoSpacing">
    <w:name w:val="No Spacing"/>
    <w:basedOn w:val="Normal"/>
    <w:link w:val="NoSpacingChar"/>
    <w:uiPriority w:val="1"/>
    <w:qFormat/>
    <w:rsid w:val="001E7CE1"/>
    <w:rPr>
      <w:rFonts w:asciiTheme="majorHAnsi" w:hAnsiTheme="majorHAnsi" w:cstheme="majorBidi"/>
      <w:sz w:val="22"/>
      <w:szCs w:val="22"/>
    </w:rPr>
  </w:style>
  <w:style w:type="paragraph" w:styleId="Quote">
    <w:name w:val="Quote"/>
    <w:basedOn w:val="Normal"/>
    <w:next w:val="Normal"/>
    <w:link w:val="QuoteChar"/>
    <w:uiPriority w:val="29"/>
    <w:qFormat/>
    <w:rsid w:val="001E7CE1"/>
    <w:pPr>
      <w:spacing w:after="200" w:line="276" w:lineRule="auto"/>
    </w:pPr>
    <w:rPr>
      <w:rFonts w:asciiTheme="majorHAnsi" w:hAnsiTheme="majorHAnsi" w:cstheme="majorBidi"/>
      <w:i/>
      <w:iCs/>
      <w:sz w:val="22"/>
      <w:szCs w:val="22"/>
    </w:rPr>
  </w:style>
  <w:style w:type="character" w:customStyle="1" w:styleId="QuoteChar">
    <w:name w:val="Quote Char"/>
    <w:basedOn w:val="DefaultParagraphFont"/>
    <w:link w:val="Quote"/>
    <w:uiPriority w:val="29"/>
    <w:rsid w:val="001E7CE1"/>
    <w:rPr>
      <w:i/>
      <w:iCs/>
    </w:rPr>
  </w:style>
  <w:style w:type="paragraph" w:styleId="IntenseQuote">
    <w:name w:val="Intense Quote"/>
    <w:basedOn w:val="Normal"/>
    <w:next w:val="Normal"/>
    <w:link w:val="IntenseQuoteChar"/>
    <w:uiPriority w:val="30"/>
    <w:qFormat/>
    <w:rsid w:val="001E7CE1"/>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rPr>
  </w:style>
  <w:style w:type="character" w:customStyle="1" w:styleId="IntenseQuoteChar">
    <w:name w:val="Intense Quote Char"/>
    <w:basedOn w:val="DefaultParagraphFont"/>
    <w:link w:val="IntenseQuote"/>
    <w:uiPriority w:val="30"/>
    <w:rsid w:val="001E7CE1"/>
    <w:rPr>
      <w:i/>
      <w:iCs/>
    </w:rPr>
  </w:style>
  <w:style w:type="character" w:styleId="SubtleEmphasis">
    <w:name w:val="Subtle Emphasis"/>
    <w:uiPriority w:val="19"/>
    <w:qFormat/>
    <w:rsid w:val="001E7CE1"/>
    <w:rPr>
      <w:i/>
      <w:iCs/>
    </w:rPr>
  </w:style>
  <w:style w:type="character" w:styleId="IntenseEmphasis">
    <w:name w:val="Intense Emphasis"/>
    <w:uiPriority w:val="21"/>
    <w:qFormat/>
    <w:rsid w:val="001E7CE1"/>
    <w:rPr>
      <w:b/>
      <w:bCs/>
      <w:i/>
      <w:iCs/>
    </w:rPr>
  </w:style>
  <w:style w:type="character" w:styleId="SubtleReference">
    <w:name w:val="Subtle Reference"/>
    <w:basedOn w:val="DefaultParagraphFont"/>
    <w:uiPriority w:val="31"/>
    <w:qFormat/>
    <w:rsid w:val="001E7CE1"/>
    <w:rPr>
      <w:smallCaps/>
    </w:rPr>
  </w:style>
  <w:style w:type="character" w:styleId="IntenseReference">
    <w:name w:val="Intense Reference"/>
    <w:uiPriority w:val="32"/>
    <w:qFormat/>
    <w:rsid w:val="001E7CE1"/>
    <w:rPr>
      <w:b/>
      <w:bCs/>
      <w:smallCaps/>
    </w:rPr>
  </w:style>
  <w:style w:type="character" w:styleId="BookTitle">
    <w:name w:val="Book Title"/>
    <w:basedOn w:val="DefaultParagraphFont"/>
    <w:uiPriority w:val="33"/>
    <w:qFormat/>
    <w:rsid w:val="001E7CE1"/>
    <w:rPr>
      <w:i/>
      <w:iCs/>
      <w:smallCaps/>
      <w:spacing w:val="5"/>
    </w:rPr>
  </w:style>
  <w:style w:type="paragraph" w:styleId="TOCHeading">
    <w:name w:val="TOC Heading"/>
    <w:basedOn w:val="Heading1"/>
    <w:next w:val="Normal"/>
    <w:uiPriority w:val="39"/>
    <w:unhideWhenUsed/>
    <w:qFormat/>
    <w:rsid w:val="001E7CE1"/>
    <w:pPr>
      <w:outlineLvl w:val="9"/>
    </w:pPr>
  </w:style>
  <w:style w:type="paragraph" w:customStyle="1" w:styleId="PersonalName">
    <w:name w:val="Personal Name"/>
    <w:basedOn w:val="Title"/>
    <w:rsid w:val="001E7CE1"/>
    <w:rPr>
      <w:b/>
      <w:caps/>
      <w:color w:val="000000"/>
      <w:sz w:val="28"/>
      <w:szCs w:val="28"/>
    </w:rPr>
  </w:style>
  <w:style w:type="paragraph" w:styleId="Caption">
    <w:name w:val="caption"/>
    <w:basedOn w:val="Normal"/>
    <w:next w:val="Normal"/>
    <w:uiPriority w:val="35"/>
    <w:semiHidden/>
    <w:unhideWhenUsed/>
    <w:rsid w:val="001E7CE1"/>
    <w:pPr>
      <w:spacing w:after="200"/>
    </w:pPr>
    <w:rPr>
      <w:rFonts w:asciiTheme="majorHAnsi" w:eastAsiaTheme="minorEastAsia" w:hAnsiTheme="majorHAnsi" w:cstheme="majorBidi"/>
      <w:b/>
      <w:bCs/>
      <w:smallCaps/>
      <w:color w:val="1F497D" w:themeColor="text2"/>
      <w:spacing w:val="6"/>
      <w:sz w:val="22"/>
      <w:szCs w:val="18"/>
    </w:rPr>
  </w:style>
  <w:style w:type="character" w:customStyle="1" w:styleId="NoSpacingChar">
    <w:name w:val="No Spacing Char"/>
    <w:basedOn w:val="DefaultParagraphFont"/>
    <w:link w:val="NoSpacing"/>
    <w:uiPriority w:val="1"/>
    <w:rsid w:val="001E7CE1"/>
  </w:style>
  <w:style w:type="paragraph" w:styleId="TOC1">
    <w:name w:val="toc 1"/>
    <w:basedOn w:val="Normal"/>
    <w:next w:val="Normal"/>
    <w:autoRedefine/>
    <w:uiPriority w:val="39"/>
    <w:unhideWhenUsed/>
    <w:rsid w:val="008A5396"/>
    <w:pPr>
      <w:spacing w:before="120" w:line="276" w:lineRule="auto"/>
    </w:pPr>
    <w:rPr>
      <w:rFonts w:asciiTheme="minorHAnsi" w:hAnsiTheme="minorHAnsi" w:cstheme="majorBidi"/>
      <w:b/>
      <w:bCs/>
    </w:rPr>
  </w:style>
  <w:style w:type="character" w:styleId="Hyperlink">
    <w:name w:val="Hyperlink"/>
    <w:basedOn w:val="DefaultParagraphFont"/>
    <w:uiPriority w:val="99"/>
    <w:unhideWhenUsed/>
    <w:rsid w:val="008A5396"/>
    <w:rPr>
      <w:color w:val="0000FF" w:themeColor="hyperlink"/>
      <w:u w:val="single"/>
    </w:rPr>
  </w:style>
  <w:style w:type="paragraph" w:styleId="TOC2">
    <w:name w:val="toc 2"/>
    <w:basedOn w:val="Normal"/>
    <w:next w:val="Normal"/>
    <w:autoRedefine/>
    <w:uiPriority w:val="39"/>
    <w:unhideWhenUsed/>
    <w:rsid w:val="008A5396"/>
    <w:pPr>
      <w:spacing w:line="276" w:lineRule="auto"/>
      <w:ind w:left="220"/>
    </w:pPr>
    <w:rPr>
      <w:rFonts w:asciiTheme="minorHAnsi" w:hAnsiTheme="minorHAnsi" w:cstheme="majorBidi"/>
      <w:b/>
      <w:bCs/>
      <w:sz w:val="22"/>
      <w:szCs w:val="22"/>
    </w:rPr>
  </w:style>
  <w:style w:type="paragraph" w:styleId="TOC3">
    <w:name w:val="toc 3"/>
    <w:basedOn w:val="Normal"/>
    <w:next w:val="Normal"/>
    <w:autoRedefine/>
    <w:uiPriority w:val="39"/>
    <w:unhideWhenUsed/>
    <w:rsid w:val="008A5396"/>
    <w:pPr>
      <w:spacing w:line="276" w:lineRule="auto"/>
      <w:ind w:left="440"/>
    </w:pPr>
    <w:rPr>
      <w:rFonts w:asciiTheme="minorHAnsi" w:hAnsiTheme="minorHAnsi" w:cstheme="majorBidi"/>
      <w:sz w:val="22"/>
      <w:szCs w:val="22"/>
    </w:rPr>
  </w:style>
  <w:style w:type="paragraph" w:styleId="TOC4">
    <w:name w:val="toc 4"/>
    <w:basedOn w:val="Normal"/>
    <w:next w:val="Normal"/>
    <w:autoRedefine/>
    <w:uiPriority w:val="39"/>
    <w:semiHidden/>
    <w:unhideWhenUsed/>
    <w:rsid w:val="008A5396"/>
    <w:pPr>
      <w:spacing w:line="276" w:lineRule="auto"/>
      <w:ind w:left="660"/>
    </w:pPr>
    <w:rPr>
      <w:rFonts w:asciiTheme="minorHAnsi" w:hAnsiTheme="minorHAnsi" w:cstheme="majorBidi"/>
      <w:sz w:val="20"/>
      <w:szCs w:val="20"/>
    </w:rPr>
  </w:style>
  <w:style w:type="paragraph" w:styleId="TOC5">
    <w:name w:val="toc 5"/>
    <w:basedOn w:val="Normal"/>
    <w:next w:val="Normal"/>
    <w:autoRedefine/>
    <w:uiPriority w:val="39"/>
    <w:semiHidden/>
    <w:unhideWhenUsed/>
    <w:rsid w:val="008A5396"/>
    <w:pPr>
      <w:spacing w:line="276" w:lineRule="auto"/>
      <w:ind w:left="880"/>
    </w:pPr>
    <w:rPr>
      <w:rFonts w:asciiTheme="minorHAnsi" w:hAnsiTheme="minorHAnsi" w:cstheme="majorBidi"/>
      <w:sz w:val="20"/>
      <w:szCs w:val="20"/>
    </w:rPr>
  </w:style>
  <w:style w:type="paragraph" w:styleId="TOC6">
    <w:name w:val="toc 6"/>
    <w:basedOn w:val="Normal"/>
    <w:next w:val="Normal"/>
    <w:autoRedefine/>
    <w:uiPriority w:val="39"/>
    <w:semiHidden/>
    <w:unhideWhenUsed/>
    <w:rsid w:val="008A5396"/>
    <w:pPr>
      <w:spacing w:line="276" w:lineRule="auto"/>
      <w:ind w:left="1100"/>
    </w:pPr>
    <w:rPr>
      <w:rFonts w:asciiTheme="minorHAnsi" w:hAnsiTheme="minorHAnsi" w:cstheme="majorBidi"/>
      <w:sz w:val="20"/>
      <w:szCs w:val="20"/>
    </w:rPr>
  </w:style>
  <w:style w:type="paragraph" w:styleId="TOC7">
    <w:name w:val="toc 7"/>
    <w:basedOn w:val="Normal"/>
    <w:next w:val="Normal"/>
    <w:autoRedefine/>
    <w:uiPriority w:val="39"/>
    <w:semiHidden/>
    <w:unhideWhenUsed/>
    <w:rsid w:val="008A5396"/>
    <w:pPr>
      <w:spacing w:line="276" w:lineRule="auto"/>
      <w:ind w:left="1320"/>
    </w:pPr>
    <w:rPr>
      <w:rFonts w:asciiTheme="minorHAnsi" w:hAnsiTheme="minorHAnsi" w:cstheme="majorBidi"/>
      <w:sz w:val="20"/>
      <w:szCs w:val="20"/>
    </w:rPr>
  </w:style>
  <w:style w:type="paragraph" w:styleId="TOC8">
    <w:name w:val="toc 8"/>
    <w:basedOn w:val="Normal"/>
    <w:next w:val="Normal"/>
    <w:autoRedefine/>
    <w:uiPriority w:val="39"/>
    <w:semiHidden/>
    <w:unhideWhenUsed/>
    <w:rsid w:val="008A5396"/>
    <w:pPr>
      <w:spacing w:line="276" w:lineRule="auto"/>
      <w:ind w:left="1540"/>
    </w:pPr>
    <w:rPr>
      <w:rFonts w:asciiTheme="minorHAnsi" w:hAnsiTheme="minorHAnsi" w:cstheme="majorBidi"/>
      <w:sz w:val="20"/>
      <w:szCs w:val="20"/>
    </w:rPr>
  </w:style>
  <w:style w:type="paragraph" w:styleId="TOC9">
    <w:name w:val="toc 9"/>
    <w:basedOn w:val="Normal"/>
    <w:next w:val="Normal"/>
    <w:autoRedefine/>
    <w:uiPriority w:val="39"/>
    <w:semiHidden/>
    <w:unhideWhenUsed/>
    <w:rsid w:val="008A5396"/>
    <w:pPr>
      <w:spacing w:line="276" w:lineRule="auto"/>
      <w:ind w:left="1760"/>
    </w:pPr>
    <w:rPr>
      <w:rFonts w:asciiTheme="minorHAnsi" w:hAnsiTheme="minorHAnsi" w:cstheme="majorBidi"/>
      <w:sz w:val="20"/>
      <w:szCs w:val="20"/>
    </w:rPr>
  </w:style>
  <w:style w:type="paragraph" w:styleId="Footer">
    <w:name w:val="footer"/>
    <w:basedOn w:val="Normal"/>
    <w:link w:val="FooterChar"/>
    <w:uiPriority w:val="99"/>
    <w:unhideWhenUsed/>
    <w:rsid w:val="000B58A9"/>
    <w:pPr>
      <w:tabs>
        <w:tab w:val="center" w:pos="4680"/>
        <w:tab w:val="right" w:pos="9360"/>
      </w:tabs>
    </w:pPr>
    <w:rPr>
      <w:rFonts w:asciiTheme="majorHAnsi" w:hAnsiTheme="majorHAnsi" w:cstheme="majorBidi"/>
      <w:sz w:val="22"/>
      <w:szCs w:val="22"/>
    </w:rPr>
  </w:style>
  <w:style w:type="character" w:customStyle="1" w:styleId="FooterChar">
    <w:name w:val="Footer Char"/>
    <w:basedOn w:val="DefaultParagraphFont"/>
    <w:link w:val="Footer"/>
    <w:uiPriority w:val="99"/>
    <w:rsid w:val="000B58A9"/>
  </w:style>
  <w:style w:type="character" w:styleId="PageNumber">
    <w:name w:val="page number"/>
    <w:basedOn w:val="DefaultParagraphFont"/>
    <w:uiPriority w:val="99"/>
    <w:semiHidden/>
    <w:unhideWhenUsed/>
    <w:rsid w:val="000B58A9"/>
  </w:style>
  <w:style w:type="table" w:styleId="TableGridLight">
    <w:name w:val="Grid Table Light"/>
    <w:basedOn w:val="TableNormal"/>
    <w:uiPriority w:val="40"/>
    <w:rsid w:val="00A514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514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514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14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7F0E"/>
    <w:pPr>
      <w:tabs>
        <w:tab w:val="center" w:pos="4680"/>
        <w:tab w:val="right" w:pos="9360"/>
      </w:tabs>
    </w:pPr>
  </w:style>
  <w:style w:type="character" w:customStyle="1" w:styleId="HeaderChar">
    <w:name w:val="Header Char"/>
    <w:basedOn w:val="DefaultParagraphFont"/>
    <w:link w:val="Header"/>
    <w:uiPriority w:val="99"/>
    <w:rsid w:val="00A67F0E"/>
    <w:rPr>
      <w:rFonts w:ascii="Times New Roman" w:hAnsi="Times New Roman" w:cs="Times New Roman"/>
      <w:sz w:val="24"/>
      <w:szCs w:val="24"/>
    </w:rPr>
  </w:style>
  <w:style w:type="table" w:styleId="TableGrid">
    <w:name w:val="Table Grid"/>
    <w:basedOn w:val="TableNormal"/>
    <w:uiPriority w:val="39"/>
    <w:rsid w:val="00BE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335D8B"/>
    <w:rPr>
      <w:sz w:val="18"/>
      <w:szCs w:val="18"/>
    </w:rPr>
  </w:style>
  <w:style w:type="paragraph" w:styleId="CommentText">
    <w:name w:val="annotation text"/>
    <w:basedOn w:val="Normal"/>
    <w:link w:val="CommentTextChar"/>
    <w:uiPriority w:val="99"/>
    <w:semiHidden/>
    <w:unhideWhenUsed/>
    <w:rsid w:val="00335D8B"/>
  </w:style>
  <w:style w:type="character" w:customStyle="1" w:styleId="CommentTextChar">
    <w:name w:val="Comment Text Char"/>
    <w:basedOn w:val="DefaultParagraphFont"/>
    <w:link w:val="CommentText"/>
    <w:uiPriority w:val="99"/>
    <w:semiHidden/>
    <w:rsid w:val="00335D8B"/>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35D8B"/>
    <w:rPr>
      <w:b/>
      <w:bCs/>
      <w:sz w:val="20"/>
      <w:szCs w:val="20"/>
    </w:rPr>
  </w:style>
  <w:style w:type="character" w:customStyle="1" w:styleId="CommentSubjectChar">
    <w:name w:val="Comment Subject Char"/>
    <w:basedOn w:val="CommentTextChar"/>
    <w:link w:val="CommentSubject"/>
    <w:uiPriority w:val="99"/>
    <w:semiHidden/>
    <w:rsid w:val="00335D8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35D8B"/>
    <w:rPr>
      <w:sz w:val="18"/>
      <w:szCs w:val="18"/>
    </w:rPr>
  </w:style>
  <w:style w:type="character" w:customStyle="1" w:styleId="BalloonTextChar">
    <w:name w:val="Balloon Text Char"/>
    <w:basedOn w:val="DefaultParagraphFont"/>
    <w:link w:val="BalloonText"/>
    <w:uiPriority w:val="99"/>
    <w:semiHidden/>
    <w:rsid w:val="00335D8B"/>
    <w:rPr>
      <w:rFonts w:ascii="Times New Roman" w:hAnsi="Times New Roman" w:cs="Times New Roman"/>
      <w:sz w:val="18"/>
      <w:szCs w:val="18"/>
    </w:rPr>
  </w:style>
  <w:style w:type="table" w:styleId="PlainTable2">
    <w:name w:val="Plain Table 2"/>
    <w:basedOn w:val="TableNormal"/>
    <w:uiPriority w:val="42"/>
    <w:rsid w:val="009C79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9C792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B08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B0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4153">
      <w:bodyDiv w:val="1"/>
      <w:marLeft w:val="0"/>
      <w:marRight w:val="0"/>
      <w:marTop w:val="0"/>
      <w:marBottom w:val="0"/>
      <w:divBdr>
        <w:top w:val="none" w:sz="0" w:space="0" w:color="auto"/>
        <w:left w:val="none" w:sz="0" w:space="0" w:color="auto"/>
        <w:bottom w:val="none" w:sz="0" w:space="0" w:color="auto"/>
        <w:right w:val="none" w:sz="0" w:space="0" w:color="auto"/>
      </w:divBdr>
    </w:div>
    <w:div w:id="524320551">
      <w:bodyDiv w:val="1"/>
      <w:marLeft w:val="0"/>
      <w:marRight w:val="0"/>
      <w:marTop w:val="0"/>
      <w:marBottom w:val="0"/>
      <w:divBdr>
        <w:top w:val="none" w:sz="0" w:space="0" w:color="auto"/>
        <w:left w:val="none" w:sz="0" w:space="0" w:color="auto"/>
        <w:bottom w:val="none" w:sz="0" w:space="0" w:color="auto"/>
        <w:right w:val="none" w:sz="0" w:space="0" w:color="auto"/>
      </w:divBdr>
    </w:div>
    <w:div w:id="682629840">
      <w:bodyDiv w:val="1"/>
      <w:marLeft w:val="0"/>
      <w:marRight w:val="0"/>
      <w:marTop w:val="0"/>
      <w:marBottom w:val="0"/>
      <w:divBdr>
        <w:top w:val="none" w:sz="0" w:space="0" w:color="auto"/>
        <w:left w:val="none" w:sz="0" w:space="0" w:color="auto"/>
        <w:bottom w:val="none" w:sz="0" w:space="0" w:color="auto"/>
        <w:right w:val="none" w:sz="0" w:space="0" w:color="auto"/>
      </w:divBdr>
    </w:div>
    <w:div w:id="726759853">
      <w:bodyDiv w:val="1"/>
      <w:marLeft w:val="0"/>
      <w:marRight w:val="0"/>
      <w:marTop w:val="0"/>
      <w:marBottom w:val="0"/>
      <w:divBdr>
        <w:top w:val="none" w:sz="0" w:space="0" w:color="auto"/>
        <w:left w:val="none" w:sz="0" w:space="0" w:color="auto"/>
        <w:bottom w:val="none" w:sz="0" w:space="0" w:color="auto"/>
        <w:right w:val="none" w:sz="0" w:space="0" w:color="auto"/>
      </w:divBdr>
    </w:div>
    <w:div w:id="785153871">
      <w:bodyDiv w:val="1"/>
      <w:marLeft w:val="0"/>
      <w:marRight w:val="0"/>
      <w:marTop w:val="0"/>
      <w:marBottom w:val="0"/>
      <w:divBdr>
        <w:top w:val="none" w:sz="0" w:space="0" w:color="auto"/>
        <w:left w:val="none" w:sz="0" w:space="0" w:color="auto"/>
        <w:bottom w:val="none" w:sz="0" w:space="0" w:color="auto"/>
        <w:right w:val="none" w:sz="0" w:space="0" w:color="auto"/>
      </w:divBdr>
    </w:div>
    <w:div w:id="848788165">
      <w:bodyDiv w:val="1"/>
      <w:marLeft w:val="0"/>
      <w:marRight w:val="0"/>
      <w:marTop w:val="0"/>
      <w:marBottom w:val="0"/>
      <w:divBdr>
        <w:top w:val="none" w:sz="0" w:space="0" w:color="auto"/>
        <w:left w:val="none" w:sz="0" w:space="0" w:color="auto"/>
        <w:bottom w:val="none" w:sz="0" w:space="0" w:color="auto"/>
        <w:right w:val="none" w:sz="0" w:space="0" w:color="auto"/>
      </w:divBdr>
    </w:div>
    <w:div w:id="983042005">
      <w:bodyDiv w:val="1"/>
      <w:marLeft w:val="0"/>
      <w:marRight w:val="0"/>
      <w:marTop w:val="0"/>
      <w:marBottom w:val="0"/>
      <w:divBdr>
        <w:top w:val="none" w:sz="0" w:space="0" w:color="auto"/>
        <w:left w:val="none" w:sz="0" w:space="0" w:color="auto"/>
        <w:bottom w:val="none" w:sz="0" w:space="0" w:color="auto"/>
        <w:right w:val="none" w:sz="0" w:space="0" w:color="auto"/>
      </w:divBdr>
    </w:div>
    <w:div w:id="995256869">
      <w:bodyDiv w:val="1"/>
      <w:marLeft w:val="0"/>
      <w:marRight w:val="0"/>
      <w:marTop w:val="0"/>
      <w:marBottom w:val="0"/>
      <w:divBdr>
        <w:top w:val="none" w:sz="0" w:space="0" w:color="auto"/>
        <w:left w:val="none" w:sz="0" w:space="0" w:color="auto"/>
        <w:bottom w:val="none" w:sz="0" w:space="0" w:color="auto"/>
        <w:right w:val="none" w:sz="0" w:space="0" w:color="auto"/>
      </w:divBdr>
    </w:div>
    <w:div w:id="1001617135">
      <w:bodyDiv w:val="1"/>
      <w:marLeft w:val="0"/>
      <w:marRight w:val="0"/>
      <w:marTop w:val="0"/>
      <w:marBottom w:val="0"/>
      <w:divBdr>
        <w:top w:val="none" w:sz="0" w:space="0" w:color="auto"/>
        <w:left w:val="none" w:sz="0" w:space="0" w:color="auto"/>
        <w:bottom w:val="none" w:sz="0" w:space="0" w:color="auto"/>
        <w:right w:val="none" w:sz="0" w:space="0" w:color="auto"/>
      </w:divBdr>
    </w:div>
    <w:div w:id="1193684672">
      <w:bodyDiv w:val="1"/>
      <w:marLeft w:val="0"/>
      <w:marRight w:val="0"/>
      <w:marTop w:val="0"/>
      <w:marBottom w:val="0"/>
      <w:divBdr>
        <w:top w:val="none" w:sz="0" w:space="0" w:color="auto"/>
        <w:left w:val="none" w:sz="0" w:space="0" w:color="auto"/>
        <w:bottom w:val="none" w:sz="0" w:space="0" w:color="auto"/>
        <w:right w:val="none" w:sz="0" w:space="0" w:color="auto"/>
      </w:divBdr>
    </w:div>
    <w:div w:id="1257792080">
      <w:bodyDiv w:val="1"/>
      <w:marLeft w:val="0"/>
      <w:marRight w:val="0"/>
      <w:marTop w:val="0"/>
      <w:marBottom w:val="0"/>
      <w:divBdr>
        <w:top w:val="none" w:sz="0" w:space="0" w:color="auto"/>
        <w:left w:val="none" w:sz="0" w:space="0" w:color="auto"/>
        <w:bottom w:val="none" w:sz="0" w:space="0" w:color="auto"/>
        <w:right w:val="none" w:sz="0" w:space="0" w:color="auto"/>
      </w:divBdr>
    </w:div>
    <w:div w:id="1341808235">
      <w:bodyDiv w:val="1"/>
      <w:marLeft w:val="0"/>
      <w:marRight w:val="0"/>
      <w:marTop w:val="0"/>
      <w:marBottom w:val="0"/>
      <w:divBdr>
        <w:top w:val="none" w:sz="0" w:space="0" w:color="auto"/>
        <w:left w:val="none" w:sz="0" w:space="0" w:color="auto"/>
        <w:bottom w:val="none" w:sz="0" w:space="0" w:color="auto"/>
        <w:right w:val="none" w:sz="0" w:space="0" w:color="auto"/>
      </w:divBdr>
    </w:div>
    <w:div w:id="1370305431">
      <w:bodyDiv w:val="1"/>
      <w:marLeft w:val="0"/>
      <w:marRight w:val="0"/>
      <w:marTop w:val="0"/>
      <w:marBottom w:val="0"/>
      <w:divBdr>
        <w:top w:val="none" w:sz="0" w:space="0" w:color="auto"/>
        <w:left w:val="none" w:sz="0" w:space="0" w:color="auto"/>
        <w:bottom w:val="none" w:sz="0" w:space="0" w:color="auto"/>
        <w:right w:val="none" w:sz="0" w:space="0" w:color="auto"/>
      </w:divBdr>
    </w:div>
    <w:div w:id="1466465906">
      <w:bodyDiv w:val="1"/>
      <w:marLeft w:val="0"/>
      <w:marRight w:val="0"/>
      <w:marTop w:val="0"/>
      <w:marBottom w:val="0"/>
      <w:divBdr>
        <w:top w:val="none" w:sz="0" w:space="0" w:color="auto"/>
        <w:left w:val="none" w:sz="0" w:space="0" w:color="auto"/>
        <w:bottom w:val="none" w:sz="0" w:space="0" w:color="auto"/>
        <w:right w:val="none" w:sz="0" w:space="0" w:color="auto"/>
      </w:divBdr>
    </w:div>
    <w:div w:id="1654526019">
      <w:bodyDiv w:val="1"/>
      <w:marLeft w:val="0"/>
      <w:marRight w:val="0"/>
      <w:marTop w:val="0"/>
      <w:marBottom w:val="0"/>
      <w:divBdr>
        <w:top w:val="none" w:sz="0" w:space="0" w:color="auto"/>
        <w:left w:val="none" w:sz="0" w:space="0" w:color="auto"/>
        <w:bottom w:val="none" w:sz="0" w:space="0" w:color="auto"/>
        <w:right w:val="none" w:sz="0" w:space="0" w:color="auto"/>
      </w:divBdr>
    </w:div>
    <w:div w:id="1689596859">
      <w:bodyDiv w:val="1"/>
      <w:marLeft w:val="0"/>
      <w:marRight w:val="0"/>
      <w:marTop w:val="0"/>
      <w:marBottom w:val="0"/>
      <w:divBdr>
        <w:top w:val="none" w:sz="0" w:space="0" w:color="auto"/>
        <w:left w:val="none" w:sz="0" w:space="0" w:color="auto"/>
        <w:bottom w:val="none" w:sz="0" w:space="0" w:color="auto"/>
        <w:right w:val="none" w:sz="0" w:space="0" w:color="auto"/>
      </w:divBdr>
    </w:div>
    <w:div w:id="1694988350">
      <w:bodyDiv w:val="1"/>
      <w:marLeft w:val="0"/>
      <w:marRight w:val="0"/>
      <w:marTop w:val="0"/>
      <w:marBottom w:val="0"/>
      <w:divBdr>
        <w:top w:val="none" w:sz="0" w:space="0" w:color="auto"/>
        <w:left w:val="none" w:sz="0" w:space="0" w:color="auto"/>
        <w:bottom w:val="none" w:sz="0" w:space="0" w:color="auto"/>
        <w:right w:val="none" w:sz="0" w:space="0" w:color="auto"/>
      </w:divBdr>
    </w:div>
    <w:div w:id="1782529196">
      <w:bodyDiv w:val="1"/>
      <w:marLeft w:val="0"/>
      <w:marRight w:val="0"/>
      <w:marTop w:val="0"/>
      <w:marBottom w:val="0"/>
      <w:divBdr>
        <w:top w:val="none" w:sz="0" w:space="0" w:color="auto"/>
        <w:left w:val="none" w:sz="0" w:space="0" w:color="auto"/>
        <w:bottom w:val="none" w:sz="0" w:space="0" w:color="auto"/>
        <w:right w:val="none" w:sz="0" w:space="0" w:color="auto"/>
      </w:divBdr>
    </w:div>
    <w:div w:id="1943951083">
      <w:bodyDiv w:val="1"/>
      <w:marLeft w:val="0"/>
      <w:marRight w:val="0"/>
      <w:marTop w:val="0"/>
      <w:marBottom w:val="0"/>
      <w:divBdr>
        <w:top w:val="none" w:sz="0" w:space="0" w:color="auto"/>
        <w:left w:val="none" w:sz="0" w:space="0" w:color="auto"/>
        <w:bottom w:val="none" w:sz="0" w:space="0" w:color="auto"/>
        <w:right w:val="none" w:sz="0" w:space="0" w:color="auto"/>
      </w:divBdr>
    </w:div>
    <w:div w:id="2001158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Journal Articl">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1B84F4-FDC5-4A81-B545-371BF18C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Acton Gorton</dc:creator>
  <cp:keywords/>
  <dc:description/>
  <cp:lastModifiedBy>Stasiewicz, Matthew Jon</cp:lastModifiedBy>
  <cp:revision>10</cp:revision>
  <dcterms:created xsi:type="dcterms:W3CDTF">2016-07-04T21:14:00Z</dcterms:created>
  <dcterms:modified xsi:type="dcterms:W3CDTF">2016-09-06T20:55:00Z</dcterms:modified>
</cp:coreProperties>
</file>